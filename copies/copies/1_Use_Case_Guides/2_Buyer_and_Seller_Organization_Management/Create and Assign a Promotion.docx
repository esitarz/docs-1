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zgml8lafpwie"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Promotions are a big part of commerce. </w:t>
      </w:r>
      <w:commentRangeStart w:id="0"/>
      <w:r w:rsidDel="00000000" w:rsidR="00000000" w:rsidRPr="00000000">
        <w:rPr>
          <w:rtl w:val="0"/>
        </w:rPr>
        <w:t xml:space="preserve">Incentives help move inventory, increase revenue, and excite customers</w:t>
      </w:r>
      <w:commentRangeEnd w:id="0"/>
      <w:r w:rsidDel="00000000" w:rsidR="00000000" w:rsidRPr="00000000">
        <w:commentReference w:id="0"/>
      </w:r>
      <w:r w:rsidDel="00000000" w:rsidR="00000000" w:rsidRPr="00000000">
        <w:rPr>
          <w:rtl w:val="0"/>
        </w:rPr>
        <w:t xml:space="preserve">. </w:t>
      </w:r>
      <w:commentRangeStart w:id="1"/>
      <w:r w:rsidDel="00000000" w:rsidR="00000000" w:rsidRPr="00000000">
        <w:rPr>
          <w:rtl w:val="0"/>
        </w:rPr>
        <w:t xml:space="preserve">On the OrderCloud.io platform, promotions only work if they are assigned to specific user groups.</w:t>
      </w:r>
      <w:commentRangeEnd w:id="1"/>
      <w:r w:rsidDel="00000000" w:rsidR="00000000" w:rsidRPr="00000000">
        <w:commentReference w:id="1"/>
      </w:r>
      <w:r w:rsidDel="00000000" w:rsidR="00000000" w:rsidRPr="00000000">
        <w:rPr>
          <w:rtl w:val="0"/>
        </w:rPr>
        <w:t xml:space="preserve"> This assignment makes it easy for you to limit or extend the promotions to specific types of customers, companies or regions, for example, instead of having to extend the promotion to any type of user. In this guide, you will learn how to create a very simple promotion and assign it to a user group.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r w:rsidDel="00000000" w:rsidR="00000000" w:rsidRPr="00000000">
        <w:rPr>
          <w:rtl w:val="0"/>
        </w:rPr>
        <w:t xml:space="preserve">Created and Assign a Product](https://documentation.ordercloud.io/use-case-guides/product-catalog-management/create-and-assign-a-product)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and Assign User and User Groups](https://documentation.ordercloud.io/use-case-guides/buyer-and-seller-organization-management/create-and-assign-users-and-user-groups)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8t069qprzhjk" w:id="1"/>
      <w:bookmarkEnd w:id="1"/>
      <w:r w:rsidDel="00000000" w:rsidR="00000000" w:rsidRPr="00000000">
        <w:rPr>
          <w:rtl w:val="0"/>
        </w:rPr>
        <w:t xml:space="preserve">## 1. </w:t>
      </w:r>
      <w:r w:rsidDel="00000000" w:rsidR="00000000" w:rsidRPr="00000000">
        <w:rPr>
          <w:rtl w:val="0"/>
        </w:rPr>
        <w:t xml:space="preserve">Create a </w:t>
      </w:r>
      <w:r w:rsidDel="00000000" w:rsidR="00000000" w:rsidRPr="00000000">
        <w:rPr>
          <w:rtl w:val="0"/>
        </w:rPr>
        <w:t xml:space="preserve">P</w:t>
      </w:r>
      <w:r w:rsidDel="00000000" w:rsidR="00000000" w:rsidRPr="00000000">
        <w:rPr>
          <w:rtl w:val="0"/>
        </w:rPr>
        <w:t xml:space="preserve">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create a promotion on OrderCloud.io, you’ll need to include: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rtl w:val="0"/>
        </w:rPr>
        <w:t xml:space="preserve">**</w:t>
      </w:r>
      <w:r w:rsidDel="00000000" w:rsidR="00000000" w:rsidRPr="00000000">
        <w:rPr>
          <w:b w:val="1"/>
          <w:rtl w:val="0"/>
        </w:rPr>
        <w:t xml:space="preserve">C</w:t>
      </w:r>
      <w:r w:rsidDel="00000000" w:rsidR="00000000" w:rsidRPr="00000000">
        <w:rPr>
          <w:b w:val="1"/>
          <w:rtl w:val="0"/>
        </w:rPr>
        <w:t xml:space="preserve">ode</w:t>
      </w:r>
      <w:r w:rsidDel="00000000" w:rsidR="00000000" w:rsidRPr="00000000">
        <w:rPr>
          <w:b w:val="1"/>
          <w:rtl w:val="0"/>
        </w:rPr>
        <w:t xml:space="preserve"> -** </w:t>
      </w:r>
      <w:r w:rsidDel="00000000" w:rsidR="00000000" w:rsidRPr="00000000">
        <w:rPr>
          <w:rtl w:val="0"/>
        </w:rPr>
        <w:t xml:space="preserve">A r</w:t>
      </w:r>
      <w:r w:rsidDel="00000000" w:rsidR="00000000" w:rsidRPr="00000000">
        <w:rPr>
          <w:rtl w:val="0"/>
        </w:rPr>
        <w:t xml:space="preserve">edemption code</w:t>
      </w:r>
      <w:r w:rsidDel="00000000" w:rsidR="00000000" w:rsidRPr="00000000">
        <w:rPr>
          <w:rtl w:val="0"/>
        </w:rPr>
        <w:t xml:space="preserve"> that allows the user to apply the promotion to their order. Think “Discount10” or “FamilyFriends25,” for example.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color w:val="333333"/>
          <w:highlight w:val="white"/>
          <w:rtl w:val="0"/>
        </w:rPr>
        <w:t xml:space="preserve">**EligibleExpression</w:t>
      </w:r>
      <w:r w:rsidDel="00000000" w:rsidR="00000000" w:rsidRPr="00000000">
        <w:rPr>
          <w:color w:val="333333"/>
          <w:highlight w:val="white"/>
          <w:rtl w:val="0"/>
        </w:rPr>
        <w:t xml:space="preserve"> -**</w:t>
      </w:r>
      <w:r w:rsidDel="00000000" w:rsidR="00000000" w:rsidRPr="00000000">
        <w:rPr>
          <w:color w:val="333333"/>
          <w:highlight w:val="white"/>
          <w:rtl w:val="0"/>
        </w:rPr>
        <w:t xml:space="preserve"> </w:t>
      </w:r>
      <w:r w:rsidDel="00000000" w:rsidR="00000000" w:rsidRPr="00000000">
        <w:rPr>
          <w:color w:val="333333"/>
          <w:highlight w:val="white"/>
          <w:rtl w:val="0"/>
        </w:rPr>
        <w:t xml:space="preserve">This d</w:t>
      </w:r>
      <w:r w:rsidDel="00000000" w:rsidR="00000000" w:rsidRPr="00000000">
        <w:rPr>
          <w:color w:val="333333"/>
          <w:highlight w:val="white"/>
          <w:rtl w:val="0"/>
        </w:rPr>
        <w:t xml:space="preserve">ictates what makes an order </w:t>
      </w:r>
      <w:commentRangeStart w:id="2"/>
      <w:r w:rsidDel="00000000" w:rsidR="00000000" w:rsidRPr="00000000">
        <w:rPr>
          <w:color w:val="333333"/>
          <w:highlight w:val="white"/>
          <w:rtl w:val="0"/>
        </w:rPr>
        <w:t xml:space="preserve">eligible to </w:t>
      </w:r>
      <w:r w:rsidDel="00000000" w:rsidR="00000000" w:rsidRPr="00000000">
        <w:rPr>
          <w:color w:val="333333"/>
          <w:highlight w:val="white"/>
          <w:rtl w:val="0"/>
        </w:rPr>
        <w:t xml:space="preserve">be </w:t>
      </w:r>
      <w:r w:rsidDel="00000000" w:rsidR="00000000" w:rsidRPr="00000000">
        <w:rPr>
          <w:color w:val="333333"/>
          <w:highlight w:val="white"/>
          <w:rtl w:val="0"/>
        </w:rPr>
        <w:t xml:space="preserve">appl</w:t>
      </w:r>
      <w:r w:rsidDel="00000000" w:rsidR="00000000" w:rsidRPr="00000000">
        <w:rPr>
          <w:color w:val="333333"/>
          <w:highlight w:val="white"/>
          <w:rtl w:val="0"/>
        </w:rPr>
        <w:t xml:space="preserve">ied to</w:t>
      </w:r>
      <w:r w:rsidDel="00000000" w:rsidR="00000000" w:rsidRPr="00000000">
        <w:rPr>
          <w:color w:val="333333"/>
          <w:highlight w:val="white"/>
          <w:rtl w:val="0"/>
        </w:rPr>
        <w:t xml:space="preserve"> the promotion</w:t>
      </w:r>
      <w:commentRangeEnd w:id="2"/>
      <w:r w:rsidDel="00000000" w:rsidR="00000000" w:rsidRPr="00000000">
        <w:commentReference w:id="2"/>
      </w:r>
      <w:r w:rsidDel="00000000" w:rsidR="00000000" w:rsidRPr="00000000">
        <w:rPr>
          <w:color w:val="333333"/>
          <w:highlight w:val="white"/>
          <w:rtl w:val="0"/>
        </w:rPr>
        <w:t xml:space="preserve">. This expression can be created by leveraging </w:t>
      </w:r>
      <w:r w:rsidDel="00000000" w:rsidR="00000000" w:rsidRPr="00000000">
        <w:rPr>
          <w:color w:val="333333"/>
          <w:highlight w:val="white"/>
          <w:rtl w:val="0"/>
        </w:rPr>
        <w:t xml:space="preserve">our </w:t>
      </w:r>
      <w:commentRangeStart w:id="3"/>
      <w:r w:rsidDel="00000000" w:rsidR="00000000" w:rsidRPr="00000000">
        <w:rPr>
          <w:color w:val="333333"/>
          <w:highlight w:val="white"/>
          <w:rtl w:val="0"/>
        </w:rPr>
        <w:t xml:space="preserve">rules engine</w:t>
      </w:r>
      <w:commentRangeEnd w:id="3"/>
      <w:r w:rsidDel="00000000" w:rsidR="00000000" w:rsidRPr="00000000">
        <w:commentReference w:id="3"/>
      </w:r>
      <w:r w:rsidDel="00000000" w:rsidR="00000000" w:rsidRPr="00000000">
        <w:rPr>
          <w:color w:val="333333"/>
          <w:highlight w:val="white"/>
          <w:rtl w:val="0"/>
        </w:rPr>
        <w:t xml:space="preserve">.</w:t>
      </w:r>
      <w:r w:rsidDel="00000000" w:rsidR="00000000" w:rsidRPr="00000000">
        <w:rPr>
          <w:color w:val="333333"/>
          <w:sz w:val="23"/>
          <w:szCs w:val="23"/>
          <w:highlight w:val="white"/>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b w:val="1"/>
          <w:color w:val="333333"/>
          <w:highlight w:val="white"/>
          <w:rtl w:val="0"/>
        </w:rPr>
        <w:t xml:space="preserve">**ValueExpression</w:t>
      </w:r>
      <w:r w:rsidDel="00000000" w:rsidR="00000000" w:rsidRPr="00000000">
        <w:rPr>
          <w:color w:val="333333"/>
          <w:highlight w:val="white"/>
          <w:rtl w:val="0"/>
        </w:rPr>
        <w:t xml:space="preserve"> -**</w:t>
      </w:r>
      <w:r w:rsidDel="00000000" w:rsidR="00000000" w:rsidRPr="00000000">
        <w:rPr>
          <w:color w:val="333333"/>
          <w:highlight w:val="white"/>
          <w:rtl w:val="0"/>
        </w:rPr>
        <w:t xml:space="preserve"> </w:t>
      </w:r>
      <w:r w:rsidDel="00000000" w:rsidR="00000000" w:rsidRPr="00000000">
        <w:rPr>
          <w:color w:val="333333"/>
          <w:highlight w:val="white"/>
          <w:rtl w:val="0"/>
        </w:rPr>
        <w:t xml:space="preserve">The `ValueExpression` d</w:t>
      </w:r>
      <w:r w:rsidDel="00000000" w:rsidR="00000000" w:rsidRPr="00000000">
        <w:rPr>
          <w:color w:val="333333"/>
          <w:highlight w:val="white"/>
          <w:rtl w:val="0"/>
        </w:rPr>
        <w:t xml:space="preserve">ictates the value of the promotion after it has been applied to an eligible order, saves that value in the `PromotionDiscount` field on the order </w:t>
      </w:r>
      <w:commentRangeStart w:id="4"/>
      <w:r w:rsidDel="00000000" w:rsidR="00000000" w:rsidRPr="00000000">
        <w:rPr>
          <w:color w:val="333333"/>
          <w:highlight w:val="white"/>
          <w:rtl w:val="0"/>
        </w:rPr>
        <w:t xml:space="preserve">and updates</w:t>
      </w:r>
      <w:commentRangeEnd w:id="4"/>
      <w:r w:rsidDel="00000000" w:rsidR="00000000" w:rsidRPr="00000000">
        <w:commentReference w:id="4"/>
      </w:r>
      <w:r w:rsidDel="00000000" w:rsidR="00000000" w:rsidRPr="00000000">
        <w:rPr>
          <w:color w:val="333333"/>
          <w:highlight w:val="white"/>
          <w:rtl w:val="0"/>
        </w:rPr>
        <w:t xml:space="preserve"> the Total. This expression can be created by leveraging </w:t>
      </w:r>
      <w:r w:rsidDel="00000000" w:rsidR="00000000" w:rsidRPr="00000000">
        <w:rPr>
          <w:color w:val="333333"/>
          <w:highlight w:val="white"/>
          <w:rtl w:val="0"/>
        </w:rPr>
        <w:t xml:space="preserve">our </w:t>
      </w:r>
      <w:r w:rsidDel="00000000" w:rsidR="00000000" w:rsidRPr="00000000">
        <w:rPr>
          <w:color w:val="333333"/>
          <w:highlight w:val="white"/>
          <w:rtl w:val="0"/>
        </w:rPr>
        <w:t xml:space="preserve">rules engine</w:t>
      </w:r>
      <w:r w:rsidDel="00000000" w:rsidR="00000000" w:rsidRPr="00000000">
        <w:rPr>
          <w:color w:val="333333"/>
          <w:highlight w:val="white"/>
          <w:rtl w:val="0"/>
        </w:rPr>
        <w:t xml:space="preserve">.</w:t>
      </w:r>
      <w:r w:rsidDel="00000000" w:rsidR="00000000" w:rsidRPr="00000000">
        <w:rPr>
          <w:color w:val="333333"/>
          <w:sz w:val="23"/>
          <w:szCs w:val="23"/>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Here’s an example: Your company has decided to announce a special offer to Florida shoppers: 10% off orders of $100 or more! This</w:t>
      </w:r>
      <w:r w:rsidDel="00000000" w:rsidR="00000000" w:rsidRPr="00000000">
        <w:rPr>
          <w:color w:val="333333"/>
          <w:sz w:val="23"/>
          <w:szCs w:val="23"/>
          <w:highlight w:val="white"/>
          <w:rtl w:val="0"/>
        </w:rPr>
        <w:t xml:space="preserve"> promotion </w:t>
      </w:r>
      <w:r w:rsidDel="00000000" w:rsidR="00000000" w:rsidRPr="00000000">
        <w:rPr>
          <w:color w:val="333333"/>
          <w:sz w:val="23"/>
          <w:szCs w:val="23"/>
          <w:highlight w:val="white"/>
          <w:rtl w:val="0"/>
        </w:rPr>
        <w:t xml:space="preserve">will</w:t>
      </w:r>
      <w:r w:rsidDel="00000000" w:rsidR="00000000" w:rsidRPr="00000000">
        <w:rPr>
          <w:color w:val="333333"/>
          <w:sz w:val="23"/>
          <w:szCs w:val="23"/>
          <w:highlight w:val="white"/>
          <w:rtl w:val="0"/>
        </w:rPr>
        <w:t xml:space="preserve"> discount 10% of the total order if the order’s subtotal is greater than </w:t>
      </w:r>
      <w:ins w:author="Miranda Posthumus" w:id="0" w:date="2017-12-21T20:58:03Z">
        <w:r w:rsidDel="00000000" w:rsidR="00000000" w:rsidRPr="00000000">
          <w:rPr>
            <w:color w:val="333333"/>
            <w:sz w:val="23"/>
            <w:szCs w:val="23"/>
            <w:highlight w:val="white"/>
            <w:rtl w:val="0"/>
          </w:rPr>
          <w:t xml:space="preserve">$</w:t>
        </w:r>
      </w:ins>
      <w:r w:rsidDel="00000000" w:rsidR="00000000" w:rsidRPr="00000000">
        <w:rPr>
          <w:color w:val="333333"/>
          <w:sz w:val="23"/>
          <w:szCs w:val="23"/>
          <w:highlight w:val="white"/>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ff9900"/>
          <w:rtl w:val="0"/>
        </w:rPr>
        <w:t xml:space="preserve">&lt;div class="api-reference"&gt;</w:t>
      </w:r>
      <w:r w:rsidDel="00000000" w:rsidR="00000000" w:rsidRPr="00000000">
        <w:rPr>
          <w:rFonts w:ascii="Proxima Nova" w:cs="Proxima Nova" w:eastAsia="Proxima Nova" w:hAnsi="Proxima Nova"/>
          <w:color w:val="ff9900"/>
          <w:rtl w:val="0"/>
        </w:rPr>
        <w:t xml:space="preserve">API Reference: [Create New Promotion](https://documentation.ordercloud.io/api-reference#Promotions_Create)&lt;/div&gt;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POST https://api.ordercloud.io/v1/promotions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"ID": “MyNewPromotion”,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"Code": "Discount10",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"Name":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"RedemptionLimit":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"RedemptionLimitPerUser":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"Description":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"FinePrint":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"StartDate":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"ExpirationDate":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"EligibleExpression": "order.Subtotal &gt;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"ValueExpression": "order.</w:t>
      </w:r>
      <w:commentRangeStart w:id="5"/>
      <w:r w:rsidDel="00000000" w:rsidR="00000000" w:rsidRPr="00000000">
        <w:rPr>
          <w:color w:val="333333"/>
          <w:sz w:val="23"/>
          <w:szCs w:val="23"/>
          <w:highlight w:val="white"/>
          <w:rtl w:val="0"/>
        </w:rPr>
        <w:t xml:space="preserve">Total</w:t>
      </w:r>
      <w:commentRangeEnd w:id="5"/>
      <w:r w:rsidDel="00000000" w:rsidR="00000000" w:rsidRPr="00000000">
        <w:commentReference w:id="5"/>
      </w:r>
      <w:r w:rsidDel="00000000" w:rsidR="00000000" w:rsidRPr="00000000">
        <w:rPr>
          <w:color w:val="333333"/>
          <w:sz w:val="23"/>
          <w:szCs w:val="23"/>
          <w:highlight w:val="white"/>
          <w:rtl w:val="0"/>
        </w:rPr>
        <w:t xml:space="preserve"> *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"CanCombine": false,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3"/>
          <w:szCs w:val="23"/>
          <w:highlight w:val="white"/>
        </w:rPr>
      </w:pPr>
      <w:r w:rsidDel="00000000" w:rsidR="00000000" w:rsidRPr="00000000">
        <w:rPr>
          <w:color w:val="333333"/>
          <w:sz w:val="23"/>
          <w:szCs w:val="23"/>
          <w:highlight w:val="white"/>
          <w:rtl w:val="0"/>
        </w:rPr>
        <w:t xml:space="preserv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23zl75p0ng0" w:id="2"/>
      <w:bookmarkEnd w:id="2"/>
      <w:r w:rsidDel="00000000" w:rsidR="00000000" w:rsidRPr="00000000">
        <w:rPr>
          <w:rtl w:val="0"/>
        </w:rPr>
        <w:t xml:space="preserve">## 2. Assign </w:t>
      </w:r>
      <w:r w:rsidDel="00000000" w:rsidR="00000000" w:rsidRPr="00000000">
        <w:rPr>
          <w:rtl w:val="0"/>
        </w:rPr>
        <w:t xml:space="preserve">P</w:t>
      </w:r>
      <w:r w:rsidDel="00000000" w:rsidR="00000000" w:rsidRPr="00000000">
        <w:rPr>
          <w:rtl w:val="0"/>
        </w:rPr>
        <w:t xml:space="preserve">romotion to a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6"/>
      <w:r w:rsidDel="00000000" w:rsidR="00000000" w:rsidRPr="00000000">
        <w:rPr>
          <w:rtl w:val="0"/>
        </w:rPr>
        <w:t xml:space="preserve">Next, you’ll need to</w:t>
      </w:r>
      <w:r w:rsidDel="00000000" w:rsidR="00000000" w:rsidRPr="00000000">
        <w:rPr>
          <w:rtl w:val="0"/>
        </w:rPr>
        <w:t xml:space="preserve"> assign </w:t>
      </w:r>
      <w:r w:rsidDel="00000000" w:rsidR="00000000" w:rsidRPr="00000000">
        <w:rPr>
          <w:rtl w:val="0"/>
        </w:rPr>
        <w:t xml:space="preserve">the</w:t>
      </w:r>
      <w:r w:rsidDel="00000000" w:rsidR="00000000" w:rsidRPr="00000000">
        <w:rPr>
          <w:rtl w:val="0"/>
        </w:rPr>
        <w:t xml:space="preserve"> promotion to a </w:t>
      </w:r>
      <w:r w:rsidDel="00000000" w:rsidR="00000000" w:rsidRPr="00000000">
        <w:rPr>
          <w:rtl w:val="0"/>
        </w:rPr>
        <w:t xml:space="preserve">U</w:t>
      </w:r>
      <w:r w:rsidDel="00000000" w:rsidR="00000000" w:rsidRPr="00000000">
        <w:rPr>
          <w:rtl w:val="0"/>
        </w:rPr>
        <w:t xml:space="preserve">ser </w:t>
      </w:r>
      <w:r w:rsidDel="00000000" w:rsidR="00000000" w:rsidRPr="00000000">
        <w:rPr>
          <w:rtl w:val="0"/>
        </w:rPr>
        <w:t xml:space="preserve">G</w:t>
      </w:r>
      <w:r w:rsidDel="00000000" w:rsidR="00000000" w:rsidRPr="00000000">
        <w:rPr>
          <w:rtl w:val="0"/>
        </w:rPr>
        <w:t xml:space="preserve">roup.</w:t>
      </w:r>
      <w:r w:rsidDel="00000000" w:rsidR="00000000" w:rsidRPr="00000000">
        <w:rPr>
          <w:rtl w:val="0"/>
        </w:rPr>
        <w:t xml:space="preserve"> If your User Group has already been created, then you’re set to go - all you need to know is the `UserGroupID`.</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option is to assign the promotion to a single user by providing the UserID instead of the UserGroupID or to the entire company by including </w:t>
      </w:r>
      <w:r w:rsidDel="00000000" w:rsidR="00000000" w:rsidRPr="00000000">
        <w:rPr>
          <w:b w:val="1"/>
          <w:rtl w:val="0"/>
        </w:rPr>
        <w:t xml:space="preserve">only</w:t>
      </w:r>
      <w:r w:rsidDel="00000000" w:rsidR="00000000" w:rsidRPr="00000000">
        <w:rPr>
          <w:rtl w:val="0"/>
        </w:rPr>
        <w:t xml:space="preserve"> the `BuyerID` and the `PromotionID`.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example, we’re assigning the promotion to the User Group “FloridaShoppers.”</w:t>
      </w:r>
      <w:r w:rsidDel="00000000" w:rsidR="00000000" w:rsidRPr="00000000">
        <w:rPr>
          <w:rtl w:val="0"/>
        </w:rPr>
        <w:t xml:space="preserve"> </w:t>
      </w:r>
      <w:r w:rsidDel="00000000" w:rsidR="00000000" w:rsidRPr="00000000">
        <w:rPr>
          <w:rtl w:val="0"/>
        </w:rPr>
        <w:t xml:space="preserve">Here’s how it will look: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Assignment](https://documentation.ordercloud.io/api-reference#Promotions_SaveAssignment)&lt;/div&gt;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POST https://api.ordercloud.io/v1/promotions/assignments HTTP/1.1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Authentication: Bearer put_access_token_here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"PromotionID": "</w:t>
      </w:r>
      <w:r w:rsidDel="00000000" w:rsidR="00000000" w:rsidRPr="00000000">
        <w:rPr>
          <w:color w:val="333333"/>
          <w:sz w:val="23"/>
          <w:szCs w:val="23"/>
          <w:highlight w:val="white"/>
          <w:rtl w:val="0"/>
        </w:rPr>
        <w:t xml:space="preserve">MyNewPromotion</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"BuyerID": "NewBuyer",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"UserID":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"UserGroupID": "UserGroupA"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2"/>
          <w:szCs w:val="32"/>
        </w:rPr>
      </w:pPr>
      <w:r w:rsidDel="00000000" w:rsidR="00000000" w:rsidRPr="00000000">
        <w:rPr>
          <w:sz w:val="32"/>
          <w:szCs w:val="32"/>
          <w:rtl w:val="0"/>
        </w:rPr>
        <w:t xml:space="preserve">## </w:t>
      </w:r>
      <w:r w:rsidDel="00000000" w:rsidR="00000000" w:rsidRPr="00000000">
        <w:rPr>
          <w:sz w:val="32"/>
          <w:szCs w:val="32"/>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 have created and assigned a promotion and should be familiar with creating your own unique promotions. Interested in creating a Buy One Get One (BOGO) promotion? Read the [Create a Buy One Get One </w:t>
      </w:r>
      <w:r w:rsidDel="00000000" w:rsidR="00000000" w:rsidRPr="00000000">
        <w:rPr>
          <w:rtl w:val="0"/>
        </w:rPr>
        <w:t xml:space="preserve">Promotion](https://documentation.ordercloud.io/use-case-guides/buyer-and-seller-organization-management/bogo) guide.</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2" w:date="2017-12-21T20:52: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promotion</w:t>
      </w:r>
    </w:p>
  </w:comment>
  <w:comment w:author="Miranda Posthumus" w:id="6" w:date="2017-12-21T20:59: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assigned at the buyer level</w:t>
      </w:r>
    </w:p>
  </w:comment>
  <w:comment w:author="Miranda Posthumus" w:id="4" w:date="2017-12-21T20:57: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taken into account when the platform calculates the order total</w:t>
      </w:r>
    </w:p>
  </w:comment>
  <w:comment w:author="Miranda Posthumus" w:id="0" w:date="2017-12-21T20:25: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randa Posthumus" w:id="1" w:date="2017-12-21T20:51: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true, can be assigned at the buyer level</w:t>
      </w:r>
    </w:p>
  </w:comment>
  <w:comment w:author="Miranda Posthumus" w:id="3" w:date="2017-12-21T20:57: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rules engine blog post</w:t>
      </w:r>
    </w:p>
  </w:comment>
  <w:comment w:author="Miranda Posthumus" w:id="5" w:date="2017-12-21T20:59: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use Total in value expression, not a best practice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