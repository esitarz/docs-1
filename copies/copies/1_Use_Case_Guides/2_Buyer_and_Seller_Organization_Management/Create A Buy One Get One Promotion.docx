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gml8lafpwie" w:id="0"/>
      <w:bookmarkEnd w:id="0"/>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show you how to create a Buy One Get One (BOGO) Promotion.</w:t>
      </w:r>
      <w:r w:rsidDel="00000000" w:rsidR="00000000" w:rsidRPr="00000000">
        <w:rPr>
          <w:rtl w:val="0"/>
        </w:rPr>
        <w:t xml:space="preserve"> BOGO promotions come in many forms and this is not meant to be an exhaustive list of all of all possible implementations. Rather, it is meant to be used as a starting point for how you might create your own custom BOGO promotion on OrderCloud.io.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say, for example, that you own a retail clothing store that specializes in pants. Inventory for your new Fall selection is coming in next week and you need a way to quickly sell your current inventory. In order to do this, you’d like to create a Buy One Get One promotion. With this promotion, if a shopper places an order containing at least two pairs of this season’s pants (we’ll call these Product XYZ), they will receive a discount equal to one pair of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[Create And Assign A Promotion](https://documentation.ordercloud.io/use-case-guides/buyer-and-seller-organization-management/create-and-assign-a-promotion)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wya0zkt4ny3" w:id="1"/>
      <w:bookmarkEnd w:id="1"/>
      <w:r w:rsidDel="00000000" w:rsidR="00000000" w:rsidRPr="00000000">
        <w:rPr>
          <w:rtl w:val="0"/>
        </w:rPr>
        <w:t xml:space="preserve">## 1. Create an Eligible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eligible expression determines which type of order is eligible for the promotion. In this example, make sure that there is a quantity greater than one for Product XYZ. We can do this with the following </w:t>
      </w:r>
      <w:del w:author="Miranda Posthumus" w:id="0" w:date="2017-12-21T19:02:27Z">
        <w:r w:rsidDel="00000000" w:rsidR="00000000" w:rsidRPr="00000000">
          <w:rPr>
            <w:rtl w:val="0"/>
          </w:rPr>
          <w:delText xml:space="preserve">logic </w:delText>
        </w:r>
      </w:del>
      <w:r w:rsidDel="00000000" w:rsidR="00000000" w:rsidRPr="00000000">
        <w:rPr>
          <w:rtl w:val="0"/>
        </w:rPr>
        <w:t xml:space="preserve">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pPr>
      <w:r w:rsidDel="00000000" w:rsidR="00000000" w:rsidRPr="00000000">
        <w:rPr>
          <w:rtl w:val="0"/>
        </w:rPr>
        <w:t xml:space="preserve">` EligibleExpression = "items.quantity(ProductID = 'XYZ') &gt; 1"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342.8568" w:lineRule="auto"/>
        <w:contextualSpacing w:val="0"/>
        <w:rPr/>
      </w:pPr>
      <w:bookmarkStart w:colFirst="0" w:colLast="0" w:name="_pb3zrsqvv0r8" w:id="2"/>
      <w:bookmarkEnd w:id="2"/>
      <w:r w:rsidDel="00000000" w:rsidR="00000000" w:rsidRPr="00000000">
        <w:rPr>
          <w:rtl w:val="0"/>
        </w:rPr>
        <w:t xml:space="preserve">## 2.  Create a Value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 need to define the value expression, which</w:t>
      </w:r>
      <w:ins w:author="Miranda Posthumus" w:id="1" w:date="2017-12-21T19:02:55Z">
        <w:r w:rsidDel="00000000" w:rsidR="00000000" w:rsidRPr="00000000">
          <w:rPr>
            <w:rtl w:val="0"/>
          </w:rPr>
          <w:t xml:space="preserve"> evaluates to</w:t>
        </w:r>
      </w:ins>
      <w:del w:author="Miranda Posthumus" w:id="1" w:date="2017-12-21T19:02:55Z">
        <w:r w:rsidDel="00000000" w:rsidR="00000000" w:rsidRPr="00000000">
          <w:rPr>
            <w:rtl w:val="0"/>
          </w:rPr>
          <w:delText xml:space="preserve"> is</w:delText>
        </w:r>
      </w:del>
      <w:r w:rsidDel="00000000" w:rsidR="00000000" w:rsidRPr="00000000">
        <w:rPr>
          <w:rtl w:val="0"/>
        </w:rPr>
        <w:t xml:space="preserve"> the amount that will be </w:t>
      </w:r>
      <w:ins w:author="Miranda Posthumus" w:id="2" w:date="2017-12-21T19:03:05Z">
        <w:r w:rsidDel="00000000" w:rsidR="00000000" w:rsidRPr="00000000">
          <w:rPr>
            <w:rtl w:val="0"/>
          </w:rPr>
          <w:t xml:space="preserve">discounted </w:t>
        </w:r>
      </w:ins>
      <w:del w:author="Miranda Posthumus" w:id="2" w:date="2017-12-21T19:03:05Z">
        <w:r w:rsidDel="00000000" w:rsidR="00000000" w:rsidRPr="00000000">
          <w:rPr>
            <w:rtl w:val="0"/>
          </w:rPr>
          <w:delText xml:space="preserve">subtracted </w:delText>
        </w:r>
      </w:del>
      <w:r w:rsidDel="00000000" w:rsidR="00000000" w:rsidRPr="00000000">
        <w:rPr>
          <w:rtl w:val="0"/>
        </w:rPr>
        <w:t xml:space="preserve">from the total. In this example, we want the value expression to be equal to the cost of one pair of pants. We can define this with the following logic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`ValueExpression = "items.total(ProductID = 'XYZ') / items.quantity(ProductID = 'XYZ')"`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The expression above is calculating the unit price of one pair of pants by taking the total price for all instances of the product and dividing it by the total quantity. In simpler pricing scenarios you might be able to set an actual value such as 10.99.</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giegr5xdc0s" w:id="3"/>
      <w:bookmarkEnd w:id="3"/>
      <w:r w:rsidDel="00000000" w:rsidR="00000000" w:rsidRPr="00000000">
        <w:rPr>
          <w:rtl w:val="0"/>
        </w:rPr>
        <w:t xml:space="preserve">## 3. Create Your Promotion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Now we can use the information we’ve gathered and submit a request to the Organizations → Promotions → </w:t>
      </w:r>
      <w:r w:rsidDel="00000000" w:rsidR="00000000" w:rsidRPr="00000000">
        <w:rPr>
          <w:rtl w:val="0"/>
        </w:rPr>
        <w:t xml:space="preserve">Create New Promotion</w:t>
      </w:r>
      <w:r w:rsidDel="00000000" w:rsidR="00000000" w:rsidRPr="00000000">
        <w:rPr>
          <w:rtl w:val="0"/>
        </w:rPr>
        <w:t xml:space="preserve"> endpoint. Here’s what that will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Promotion](</w:t>
      </w:r>
      <w:hyperlink r:id="rId7">
        <w:r w:rsidDel="00000000" w:rsidR="00000000" w:rsidRPr="00000000">
          <w:rPr>
            <w:color w:val="ff9900"/>
            <w:u w:val="single"/>
            <w:rtl w:val="0"/>
          </w:rPr>
          <w:t xml:space="preserve">https://documentation.ordercloud.io/api-reference#Promotions_Create</w:t>
        </w:r>
      </w:hyperlink>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https://api.ordercloud.io/v1/promotions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"BOGO",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"Code": "BOGO",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"Name": "Buy One Get One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"RedemptionLimit":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"RedemptionLimitPerUser": 1</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"Buy One Get One Free promotion for the XYZ product. Available starting on 11/1 and ending on 11/15",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"FinePrint":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"StartDate": </w:t>
      </w:r>
      <w:r w:rsidDel="00000000" w:rsidR="00000000" w:rsidRPr="00000000">
        <w:rPr>
          <w:rtl w:val="0"/>
        </w:rPr>
        <w:t xml:space="preserve">"</w:t>
      </w:r>
      <w:r w:rsidDel="00000000" w:rsidR="00000000" w:rsidRPr="00000000">
        <w:rPr>
          <w:rtl w:val="0"/>
        </w:rPr>
        <w:t xml:space="preserve">11/1/2016</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"ExpirationDate": </w:t>
      </w:r>
      <w:r w:rsidDel="00000000" w:rsidR="00000000" w:rsidRPr="00000000">
        <w:rPr>
          <w:rtl w:val="0"/>
        </w:rPr>
        <w:t xml:space="preserve">"</w:t>
      </w:r>
      <w:r w:rsidDel="00000000" w:rsidR="00000000" w:rsidRPr="00000000">
        <w:rPr>
          <w:rtl w:val="0"/>
        </w:rPr>
        <w:t xml:space="preserve">11/15/2016</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"EligibleExpression": "items.quantity(ProductID = 'XYZ') &gt;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"ValueExpression": "</w:t>
      </w:r>
      <w:r w:rsidDel="00000000" w:rsidR="00000000" w:rsidRPr="00000000">
        <w:rPr>
          <w:rtl w:val="0"/>
        </w:rPr>
        <w:t xml:space="preserve">items.total(ProductID = 'XYZ') / items.quantity(ProductID = 'XYZ')</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"CanCombine": </w:t>
      </w:r>
      <w:r w:rsidDel="00000000" w:rsidR="00000000" w:rsidRPr="00000000">
        <w:rPr>
          <w:rtl w:val="0"/>
        </w:rPr>
        <w:t xml:space="preserve">false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di4uc1mtzxu" w:id="4"/>
      <w:bookmarkEnd w:id="4"/>
      <w:r w:rsidDel="00000000" w:rsidR="00000000" w:rsidRPr="00000000">
        <w:rPr>
          <w:color w:val="333333"/>
          <w:highlight w:val="white"/>
          <w:rtl w:val="0"/>
        </w:rPr>
        <w:t xml:space="preserve">## </w:t>
      </w:r>
      <w:r w:rsidDel="00000000" w:rsidR="00000000" w:rsidRPr="00000000">
        <w:rPr>
          <w:color w:val="333333"/>
          <w:highlight w:val="white"/>
          <w:rtl w:val="0"/>
        </w:rPr>
        <w:t xml:space="preserve">4. </w:t>
      </w:r>
      <w:r w:rsidDel="00000000" w:rsidR="00000000" w:rsidRPr="00000000">
        <w:rPr>
          <w:rtl w:val="0"/>
        </w:rPr>
        <w:t xml:space="preserve">Assign Promotion to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t xml:space="preserve">In order to put this promotion into action, you need to assign it to a party, such as an organization or user group</w:t>
      </w:r>
      <w:r w:rsidDel="00000000" w:rsidR="00000000" w:rsidRPr="00000000">
        <w:rPr>
          <w:rtl w:val="0"/>
        </w:rPr>
        <w:t xml:space="preserve">. Refer back to the [</w:t>
      </w:r>
      <w:r w:rsidDel="00000000" w:rsidR="00000000" w:rsidRPr="00000000">
        <w:rPr>
          <w:rtl w:val="0"/>
        </w:rPr>
        <w:t xml:space="preserve">Create and Assign a Promotion](https://documentation.ordercloud.io/use-case-guides/buyer-and-seller-organization-management/create-and-assign-a-promotion) mentioned in the Prerequisites </w:t>
      </w:r>
      <w:r w:rsidDel="00000000" w:rsidR="00000000" w:rsidRPr="00000000">
        <w:rPr>
          <w:rtl w:val="0"/>
        </w:rPr>
        <w:t xml:space="preserve">for instructions.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ammdscyl7ve" w:id="5"/>
      <w:bookmarkEnd w:id="5"/>
      <w:r w:rsidDel="00000000" w:rsidR="00000000" w:rsidRPr="00000000">
        <w:rPr>
          <w:rtl w:val="0"/>
        </w:rPr>
        <w:t xml:space="preserve">## What Ifs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w:t>
      </w:r>
      <w:r w:rsidDel="00000000" w:rsidR="00000000" w:rsidRPr="00000000">
        <w:rPr>
          <w:rtl w:val="0"/>
        </w:rPr>
        <w:t xml:space="preserve">What If I want to change the the Eligible Expression or Value Expression?&lt;/strong&gt;&lt;br&gt;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Luckily, the OrderCloud.io rules engine allows you to create your own custom logic expressions, limited only by your creativity. Check out our [Rules Engine](https://documentation.ordercloud.io/platform-guides/core-concepts/rules-engine) to learn more and get started.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wpwmrj0fcrh" w:id="6"/>
      <w:bookmarkEnd w:id="6"/>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t xml:space="preserve">Congratulations! You have created a BOGO promotion. If you would like to create general promotions, refer to the  [Create and Assign a Promotion](</w:t>
      </w:r>
      <w:hyperlink r:id="rId8">
        <w:r w:rsidDel="00000000" w:rsidR="00000000" w:rsidRPr="00000000">
          <w:rPr>
            <w:color w:val="1155cc"/>
            <w:u w:val="single"/>
            <w:rtl w:val="0"/>
          </w:rPr>
          <w:t xml:space="preserve">https://documentation.ordercloud.io/use-case-guides/buyer-and-seller-organization-management/create-and-assign-a-promotion</w:t>
        </w:r>
      </w:hyperlink>
      <w:r w:rsidDel="00000000" w:rsidR="00000000" w:rsidRPr="00000000">
        <w:rPr>
          <w:rtl w:val="0"/>
        </w:rPr>
        <w:t xml:space="preserve">) guide.</w:t>
      </w:r>
      <w:r w:rsidDel="00000000" w:rsidR="00000000" w:rsidRPr="00000000">
        <w:rPr>
          <w:rtl w:val="0"/>
        </w:rPr>
      </w:r>
    </w:p>
    <w:sectPr>
      <w:headerReference r:id="rId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19:06: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noted that this promo is literally BOGO, if you buy 2 you wouldn't get 2 free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umentation.ordercloud.io/api-reference#Promotions_Create" TargetMode="External"/><Relationship Id="rId8" Type="http://schemas.openxmlformats.org/officeDocument/2006/relationships/hyperlink" Target="https://documentation.ordercloud.io/use-case-guides/buyer-and-seller-organization-management/create-and-assign-a-pro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