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9qs134pml2x" w:id="0"/>
      <w:bookmarkEnd w:id="0"/>
      <w:r w:rsidDel="00000000" w:rsidR="00000000" w:rsidRPr="00000000">
        <w:rPr>
          <w:rtl w:val="0"/>
        </w:rPr>
        <w:t xml:space="preserve">## Introduction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guide will teach you how to create a cost center and assign it to a </w:t>
      </w:r>
      <w:del w:author="Miranda Posthumus" w:id="0" w:date="2017-12-21T20:20:11Z">
        <w:r w:rsidDel="00000000" w:rsidR="00000000" w:rsidRPr="00000000">
          <w:rPr>
            <w:rtl w:val="0"/>
          </w:rPr>
          <w:delText xml:space="preserve">user or </w:delText>
        </w:r>
      </w:del>
      <w:r w:rsidDel="00000000" w:rsidR="00000000" w:rsidRPr="00000000">
        <w:rPr>
          <w:rtl w:val="0"/>
        </w:rPr>
        <w:t xml:space="preserve">user group within your buyer company.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[Cost Center](</w:t>
      </w:r>
      <w:r w:rsidDel="00000000" w:rsidR="00000000" w:rsidRPr="00000000">
        <w:rPr>
          <w:rtl w:val="0"/>
        </w:rPr>
        <w:t xml:space="preserve">https://documentation.ordercloud.io/api-reference#CostCenters</w:t>
      </w:r>
      <w:r w:rsidDel="00000000" w:rsidR="00000000" w:rsidRPr="00000000">
        <w:rPr>
          <w:rtl w:val="0"/>
        </w:rPr>
        <w:t xml:space="preserve">) is a resource used to allocate organizational expenditures. A business may use Cost Centers to allocate expenses based on its own organizational structure and tracking requirements. For example, a cost center may represent a department, location or division.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addition, a business may choose to configure a cost center to trigger approval workflows. For example, approvals may be required when the cost center value is “Sales Department” and the shipping method is “FedEx”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yu6uayijuba" w:id="1"/>
      <w:bookmarkEnd w:id="1"/>
      <w:r w:rsidDel="00000000" w:rsidR="00000000" w:rsidRPr="00000000">
        <w:rPr>
          <w:rtl w:val="0"/>
        </w:rPr>
        <w:t xml:space="preserve">## Prerequisites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[Create And Assign Users And User Groups](https://documentation.ordercloud.io/use-case-guides/buyer-and-seller-organization-management/create-and-assign-users-and-user-groups)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[Understand how assignments work](https://documentation.ordercloud.io/platform-guides/core-concepts/assignments)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qqv48v3cida" w:id="2"/>
      <w:bookmarkEnd w:id="2"/>
      <w:r w:rsidDel="00000000" w:rsidR="00000000" w:rsidRPr="00000000">
        <w:rPr>
          <w:rtl w:val="0"/>
        </w:rPr>
        <w:t xml:space="preserve">## 1. Create a Cost Center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&lt;div="api-reference"&gt;API Reference: [Create a Cost Center](https://documentation.ordercloud.io/api-reference#MeCostCenters)&lt;/div&gt;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tl w:val="0"/>
        </w:rPr>
        <w:t xml:space="preserve">https://api.ordercloud.io/v1/</w:t>
      </w:r>
      <w:r w:rsidDel="00000000" w:rsidR="00000000" w:rsidRPr="00000000">
        <w:rPr>
          <w:rtl w:val="0"/>
        </w:rPr>
        <w:t xml:space="preserve">buyers/{buyerID}/costcenters HTTP/1.1</w:t>
        <w:br w:type="textWrapping"/>
        <w:t xml:space="preserve">Authentication: Bearer put_access_token_here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"ID": "CostCenterID",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"Name": "Cost Center Name",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"Description": "Cost Center description",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"xp":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twwbq7gj6k8" w:id="3"/>
      <w:bookmarkEnd w:id="3"/>
      <w:r w:rsidDel="00000000" w:rsidR="00000000" w:rsidRPr="00000000">
        <w:rPr>
          <w:rtl w:val="0"/>
        </w:rPr>
        <w:t xml:space="preserve">## 2. Assign a Cost Center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step will allow us to save the cost center to a party. For this example we will be assigning a cost center to a `UserGroupID`. That means that any user in that user group will inherit the cost center.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class="api-reference"&gt;API Reference: [Assign a Cost Center](https://documentation.ordercloud.io/api-reference#CostCenters_SaveAssignment)&lt;/div&gt;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POST </w:t>
      </w:r>
      <w:hyperlink r:id="rId6">
        <w:r w:rsidDel="00000000" w:rsidR="00000000" w:rsidRPr="00000000">
          <w:rPr>
            <w:sz w:val="21"/>
            <w:szCs w:val="21"/>
            <w:highlight w:val="white"/>
            <w:u w:val="single"/>
            <w:rtl w:val="0"/>
          </w:rPr>
          <w:t xml:space="preserve">https://api.ordercloud.io/v1/</w:t>
        </w:r>
      </w:hyperlink>
      <w:r w:rsidDel="00000000" w:rsidR="00000000" w:rsidRPr="00000000">
        <w:rPr>
          <w:highlight w:val="white"/>
          <w:u w:val="single"/>
          <w:rtl w:val="0"/>
        </w:rPr>
        <w:t xml:space="preserve">/buyers/{buyerID}/costcenters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rtl w:val="0"/>
        </w:rPr>
        <w:t xml:space="preserve">Authentication: Bearer put_access_token_here</w:t>
      </w:r>
      <w:r w:rsidDel="00000000" w:rsidR="00000000" w:rsidRPr="00000000">
        <w:rPr>
          <w:highlight w:val="white"/>
          <w:rtl w:val="0"/>
        </w:rPr>
        <w:br w:type="textWrapping"/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"CostCenterID": "CostCenterID",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del w:author="Miranda Posthumus" w:id="1" w:date="2017-12-21T20:20:46Z">
        <w:r w:rsidDel="00000000" w:rsidR="00000000" w:rsidRPr="00000000">
          <w:rPr>
            <w:rtl w:val="0"/>
          </w:rPr>
          <w:delText xml:space="preserve">  "UserID": null,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"UserGroupID": "UserGroupID"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2wacp7fdaen" w:id="4"/>
      <w:bookmarkEnd w:id="4"/>
      <w:r w:rsidDel="00000000" w:rsidR="00000000" w:rsidRPr="00000000">
        <w:rPr>
          <w:rtl w:val="0"/>
        </w:rPr>
        <w:t xml:space="preserve">## Conclusion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reading this guide, you can now create and assign cost centers in order to set up a flexible cost center workflow. While cost centers are an optional feature and are not required in OrderCloud.io, they are an extremely beneficial feature that can be configured for each </w:t>
      </w:r>
      <w:r w:rsidDel="00000000" w:rsidR="00000000" w:rsidRPr="00000000">
        <w:rPr>
          <w:rtl w:val="0"/>
        </w:rPr>
        <w:t xml:space="preserve">individual use case.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ordercloud.io/v1/buyers/%7BbuyerID%7D/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