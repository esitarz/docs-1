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7wvad9orqti" w:id="0"/>
      <w:bookmarkEnd w:id="0"/>
      <w:r w:rsidDel="00000000" w:rsidR="00000000" w:rsidRPr="00000000">
        <w:rPr>
          <w:rtl w:val="0"/>
        </w:rPr>
        <w:t xml:space="preserve">## Introduction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guide will show you how to create a product and assign it to a group of users. </w:t>
      </w:r>
      <w:commentRangeStart w:id="0"/>
      <w:r w:rsidDel="00000000" w:rsidR="00000000" w:rsidRPr="00000000">
        <w:rPr>
          <w:color w:val="333333"/>
          <w:highlight w:val="white"/>
          <w:rtl w:val="0"/>
        </w:rPr>
        <w:t xml:space="preserve">This is the most unique type of assignmen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333333"/>
          <w:highlight w:val="white"/>
          <w:rtl w:val="0"/>
        </w:rPr>
        <w:t xml:space="preserve">t in OrderCloud.io, as it requires creating an assignment between three entities (product, price schedule, and party) as opposed to the usual two.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 Prerequisites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Create and Assign User and User Groups</w:t>
      </w:r>
      <w:r w:rsidDel="00000000" w:rsidR="00000000" w:rsidRPr="00000000">
        <w:rPr>
          <w:rtl w:val="0"/>
        </w:rPr>
        <w:t xml:space="preserve">](https://documentation.ordercloud.io/use-case-guides/buyer-and-seller-organization-management/create-and-assign-users-and-user-groups)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 1. Create a Product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ff9900"/>
          <w:rtl w:val="0"/>
        </w:rPr>
        <w:t xml:space="preserve">&lt;div class="api-reference"&gt;API Reference: [Create a Price Schedule](https://documentation.ordercloud.io/api-reference#Products_Create)&lt;/div&gt;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POST https://api.ordercloud.io/v1/products HTTP/1.1</w:t>
        <w:br w:type="textWrapping"/>
        <w:t xml:space="preserve">Authentication: Bearer put_access_token_here</w:t>
        <w:br w:type="textWrapping"/>
        <w:t xml:space="preserve">Content-Type: application/json; charset=UTF-8</w:t>
        <w:br w:type="textWrapping"/>
        <w:br w:type="textWrapping"/>
        <w:t xml:space="preserve">{</w:t>
        <w:br w:type="textWrapping"/>
        <w:t xml:space="preserve">  "ID": "ProductID123",</w:t>
        <w:br w:type="textWrapping"/>
        <w:t xml:space="preserve">  "Name": "Product X",</w:t>
        <w:br w:type="textWrapping"/>
        <w:t xml:space="preserve">  "Description": "This is product X",</w:t>
        <w:br w:type="textWrapping"/>
        <w:t xml:space="preserve">  "QuantityMultiplier": 1,</w:t>
        <w:br w:type="textWrapping"/>
        <w:t xml:space="preserve">  "Active": true</w:t>
        <w:br w:type="textWrapping"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```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9cg6ibr07k" w:id="1"/>
      <w:bookmarkEnd w:id="1"/>
      <w:r w:rsidDel="00000000" w:rsidR="00000000" w:rsidRPr="00000000">
        <w:rPr>
          <w:rtl w:val="0"/>
        </w:rPr>
        <w:t xml:space="preserve">## 2. Create a Price Schedule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 Price Schedule defines pricing for a product. Price schedules can be configured to define several different pricing and ordering scenarios.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`</w:t>
      </w:r>
      <w:r w:rsidDel="00000000" w:rsidR="00000000" w:rsidRPr="00000000">
        <w:rPr>
          <w:color w:val="333333"/>
          <w:highlight w:val="white"/>
          <w:rtl w:val="0"/>
        </w:rPr>
        <w:t xml:space="preserve">PriceBreaks` are used to define pricing for different quantities. </w:t>
      </w:r>
      <w:r w:rsidDel="00000000" w:rsidR="00000000" w:rsidRPr="00000000">
        <w:rPr>
          <w:color w:val="333333"/>
          <w:highlight w:val="white"/>
          <w:rtl w:val="0"/>
        </w:rPr>
        <w:t xml:space="preserve">This value is an array of objects with Quantity and Price inside the object. Our example should be interpreted as, "Each unit costs $10 </w:t>
      </w:r>
      <w:commentRangeStart w:id="1"/>
      <w:r w:rsidDel="00000000" w:rsidR="00000000" w:rsidRPr="00000000">
        <w:rPr>
          <w:color w:val="333333"/>
          <w:highlight w:val="white"/>
          <w:rtl w:val="0"/>
        </w:rPr>
        <w:t xml:space="preserve">for all total quantities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333333"/>
          <w:highlight w:val="white"/>
          <w:rtl w:val="0"/>
        </w:rPr>
        <w:t xml:space="preserve">." If we had another object in that array with Quantity set to 10 and Price set to 8, that would mean, "Each unit costs $10 for any quantity between 1 and 10 units, and $8 thereafter."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ff9900"/>
          <w:highlight w:val="white"/>
        </w:rPr>
      </w:pPr>
      <w:r w:rsidDel="00000000" w:rsidR="00000000" w:rsidRPr="00000000">
        <w:rPr>
          <w:color w:val="ff9900"/>
          <w:highlight w:val="white"/>
          <w:rtl w:val="0"/>
        </w:rPr>
        <w:t xml:space="preserve">&lt;div class="api-reference"&gt;API Reference: [Create New Price Schedule](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https://documentation.ordercloud.io/api-reference#PriceSchedules_Create</w:t>
        </w:r>
      </w:hyperlink>
      <w:r w:rsidDel="00000000" w:rsidR="00000000" w:rsidRPr="00000000">
        <w:rPr>
          <w:color w:val="ff9900"/>
          <w:highlight w:val="white"/>
          <w:rtl w:val="0"/>
        </w:rPr>
        <w:t xml:space="preserve">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ff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POST https://api.ordercloud.io/v1/priceschedules HTTP/1.1</w:t>
        <w:br w:type="textWrapping"/>
        <w:t xml:space="preserve">Authentication: Bearer put_access_token_here</w:t>
        <w:br w:type="textWrapping"/>
        <w:t xml:space="preserve">Content-Type: application/json</w:t>
        <w:br w:type="textWrapping"/>
        <w:br w:type="textWrapping"/>
        <w:t xml:space="preserve">{</w:t>
        <w:br w:type="textWrapping"/>
        <w:t xml:space="preserve">  "ID": "PriceScheduleID123",</w:t>
        <w:br w:type="textWrapping"/>
        <w:t xml:space="preserve">  "Name": "Price Schedule X",</w:t>
        <w:br w:type="textWrapping"/>
        <w:t xml:space="preserve">  "MaxQuantity": null,</w:t>
        <w:br w:type="textWrapping"/>
      </w:r>
      <w:del w:author="Miranda Posthumus" w:id="0" w:date="2017-12-20T21:03:52Z">
        <w:r w:rsidDel="00000000" w:rsidR="00000000" w:rsidRPr="00000000">
          <w:rPr>
            <w:color w:val="333333"/>
            <w:highlight w:val="white"/>
            <w:rtl w:val="0"/>
          </w:rPr>
          <w:delText xml:space="preserve">  "OrderType": "Standard",</w:delText>
        </w:r>
      </w:del>
      <w:r w:rsidDel="00000000" w:rsidR="00000000" w:rsidRPr="00000000">
        <w:rPr>
          <w:color w:val="333333"/>
          <w:highlight w:val="white"/>
          <w:rtl w:val="0"/>
        </w:rPr>
        <w:br w:type="textWrapping"/>
        <w:t xml:space="preserve">  "PriceBreaks": [</w:t>
        <w:br w:type="textWrapping"/>
        <w:t xml:space="preserve">    {</w:t>
        <w:br w:type="textWrapping"/>
        <w:t xml:space="preserve">      "Quantity": 1,</w:t>
        <w:br w:type="textWrapping"/>
        <w:t xml:space="preserve">      "Price": 10.0</w:t>
        <w:br w:type="textWrapping"/>
        <w:t xml:space="preserve">    }</w:t>
        <w:br w:type="textWrapping"/>
        <w:t xml:space="preserve">  ],</w:t>
        <w:br w:type="textWrapping"/>
        <w:t xml:space="preserve">  "xp": null</w:t>
        <w:br w:type="textWrapping"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w8svn15t36h" w:id="2"/>
      <w:bookmarkEnd w:id="2"/>
      <w:r w:rsidDel="00000000" w:rsidR="00000000" w:rsidRPr="00000000">
        <w:rPr>
          <w:rtl w:val="0"/>
        </w:rPr>
        <w:t xml:space="preserve">## 3. Create an Assignment between Product, Price Schedule and User Group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commentRangeStart w:id="2"/>
      <w:r w:rsidDel="00000000" w:rsidR="00000000" w:rsidRPr="00000000">
        <w:rPr>
          <w:color w:val="333333"/>
          <w:highlight w:val="white"/>
          <w:rtl w:val="0"/>
        </w:rPr>
        <w:t xml:space="preserve">This is the most unique type of assignment in OrderCloud.io, as it ties **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three**</w:t>
      </w:r>
      <w:r w:rsidDel="00000000" w:rsidR="00000000" w:rsidRPr="00000000">
        <w:rPr>
          <w:color w:val="333333"/>
          <w:highlight w:val="white"/>
          <w:rtl w:val="0"/>
        </w:rPr>
        <w:t xml:space="preserve"> entities together as opposed to the usual **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two**</w:t>
      </w:r>
      <w:r w:rsidDel="00000000" w:rsidR="00000000" w:rsidRPr="00000000">
        <w:rPr>
          <w:color w:val="333333"/>
          <w:highlight w:val="white"/>
          <w:rtl w:val="0"/>
        </w:rPr>
        <w:t xml:space="preserve">. This means that you can assign a single product to two user groups with different pricing for each of them, otherwise known as **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individual-based pricing**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ff9900"/>
          <w:highlight w:val="white"/>
        </w:rPr>
      </w:pPr>
      <w:r w:rsidDel="00000000" w:rsidR="00000000" w:rsidRPr="00000000">
        <w:rPr>
          <w:color w:val="ff9900"/>
          <w:highlight w:val="white"/>
          <w:rtl w:val="0"/>
        </w:rPr>
        <w:t xml:space="preserve">&lt;div class="api-reference"&gt;API Reference: [Save Assignemnt](https://documentation.ordercloud.io/api-reference#Products_SaveAssignment)&lt;/div&gt;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```</w:t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POST https://api.ordercloud.io/v1/products/assignments HTTP/1.1</w:t>
        <w:br w:type="textWrapping"/>
        <w:t xml:space="preserve">Authentication: Bearer put_access_token_here</w:t>
        <w:br w:type="textWrapping"/>
        <w:t xml:space="preserve">Content-Type: application/json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"ProductID": "ProductID123",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"PriceScheduleID": "PriceScheduleID123",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"BuyerID": "newbuyer",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"UserID":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"UserGroupID": "A"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```</w:t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You may have noticed we included `BuyerID` in our request body. This is so OrderCloud knows where to look for the user &amp; user group, </w:t>
      </w:r>
      <w:r w:rsidDel="00000000" w:rsidR="00000000" w:rsidRPr="00000000">
        <w:rPr>
          <w:color w:val="333333"/>
          <w:highlight w:val="white"/>
          <w:rtl w:val="0"/>
        </w:rPr>
        <w:t xml:space="preserve">it does not mean this product will be assigned to the </w:t>
      </w:r>
      <w:r w:rsidDel="00000000" w:rsidR="00000000" w:rsidRPr="00000000">
        <w:rPr>
          <w:rtl w:val="0"/>
        </w:rPr>
        <w:t xml:space="preserve">entire buyer company at this price point</w:t>
      </w:r>
      <w:r w:rsidDel="00000000" w:rsidR="00000000" w:rsidRPr="00000000">
        <w:rPr>
          <w:rtl w:val="0"/>
        </w:rPr>
        <w:t xml:space="preserve">. In order to do that you would leave out UserGroupID, which would tell OrderCloud.io to assign product X at price PS_X to the whole company.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&lt;div class="note"&gt;You can also make an assignment to a single user or an entire buyer company. To learn more, check out the [Make An Assignment](https://documentation.ordercloud.io/use-case-guides/buyer-and-seller-organization-management/make-an-assignment) guide.&lt;/div&gt;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 Conclusion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should now be familiar with how to create and assign a product. This is an important building block for the rest of our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iranda Posthumus" w:id="0" w:date="2017-12-20T20:55:5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could be subjective, especially with the catalog assignment. Call out the uniqueness without calling it the "most"</w:t>
      </w:r>
    </w:p>
  </w:comment>
  <w:comment w:author="Miranda Posthumus" w:id="2" w:date="2017-12-20T21:04:3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first comment. Also where does this "individual based pricing" term come from?</w:t>
      </w:r>
    </w:p>
  </w:comment>
  <w:comment w:author="Miranda Posthumus" w:id="1" w:date="2017-12-20T20:56:2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umentation.ordercloud.io/api-reference#PriceSchedules_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