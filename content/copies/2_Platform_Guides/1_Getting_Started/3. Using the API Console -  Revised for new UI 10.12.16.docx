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after="80" w:lineRule="auto"/>
        <w:contextualSpacing w:val="0"/>
        <w:rPr/>
      </w:pPr>
      <w:bookmarkStart w:colFirst="0" w:colLast="0" w:name="_ivxkde48xkck" w:id="0"/>
      <w:bookmarkEnd w:id="0"/>
      <w:r w:rsidDel="00000000" w:rsidR="00000000" w:rsidRPr="00000000">
        <w:rPr>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OrderCloud.io API Console provides instant access to your OrderCloud applications. It is extremely useful for </w:t>
      </w:r>
      <w:commentRangeStart w:id="0"/>
      <w:r w:rsidDel="00000000" w:rsidR="00000000" w:rsidRPr="00000000">
        <w:rPr>
          <w:rtl w:val="0"/>
        </w:rPr>
        <w:t xml:space="preserve">rapidly </w:t>
      </w:r>
      <w:commentRangeEnd w:id="0"/>
      <w:r w:rsidDel="00000000" w:rsidR="00000000" w:rsidRPr="00000000">
        <w:commentReference w:id="0"/>
      </w:r>
      <w:r w:rsidDel="00000000" w:rsidR="00000000" w:rsidRPr="00000000">
        <w:rPr>
          <w:rtl w:val="0"/>
        </w:rPr>
        <w:t xml:space="preserve">spinning up some data to develop against or learning </w:t>
      </w:r>
      <w:ins w:author="Miranda Posthumus" w:id="0" w:date="2017-12-27T14:11:51Z">
        <w:r w:rsidDel="00000000" w:rsidR="00000000" w:rsidRPr="00000000">
          <w:rPr>
            <w:rtl w:val="0"/>
            <w:rPrChange w:author="Miranda Posthumus" w:id="1" w:date="2017-12-27T14:11:51Z">
              <w:rPr/>
            </w:rPrChange>
          </w:rPr>
          <w:t xml:space="preserve">how to format and call all of the </w:t>
        </w:r>
      </w:ins>
      <w:del w:author="Miranda Posthumus" w:id="0" w:date="2017-12-27T14:11:51Z">
        <w:r w:rsidDel="00000000" w:rsidR="00000000" w:rsidRPr="00000000">
          <w:rPr>
            <w:rtl w:val="0"/>
            <w:rPrChange w:author="Miranda Posthumus" w:id="1" w:date="2017-12-27T14:11:51Z">
              <w:rPr/>
            </w:rPrChange>
          </w:rPr>
          <w:delText xml:space="preserve">about all the</w:delText>
        </w:r>
      </w:del>
      <w:r w:rsidDel="00000000" w:rsidR="00000000" w:rsidRPr="00000000">
        <w:rPr>
          <w:rtl w:val="0"/>
        </w:rPr>
        <w:t xml:space="preserve"> different endpoints OrderCloud.io</w:t>
      </w:r>
      <w:ins w:author="Miranda Posthumus" w:id="2" w:date="2017-12-27T14:11:25Z">
        <w:r w:rsidDel="00000000" w:rsidR="00000000" w:rsidRPr="00000000">
          <w:rPr>
            <w:rtl w:val="0"/>
          </w:rPr>
          <w:t xml:space="preserve"> has available</w:t>
        </w:r>
      </w:ins>
      <w:del w:author="Miranda Posthumus" w:id="2" w:date="2017-12-27T14:11:25Z">
        <w:r w:rsidDel="00000000" w:rsidR="00000000" w:rsidRPr="00000000">
          <w:rPr>
            <w:rtl w:val="0"/>
          </w:rPr>
          <w:delText xml:space="preserve"> has to offer</w:delText>
        </w:r>
      </w:del>
      <w:r w:rsidDel="00000000" w:rsidR="00000000" w:rsidRPr="00000000">
        <w:rPr>
          <w:rtl w:val="0"/>
        </w:rPr>
        <w:t xml:space="preserv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3rb97v2pnyge" w:id="1"/>
      <w:bookmarkEnd w:id="1"/>
      <w:r w:rsidDel="00000000" w:rsidR="00000000" w:rsidRPr="00000000">
        <w:rPr>
          <w:rtl w:val="0"/>
        </w:rPr>
        <w:t xml:space="preserve">Getting to the Console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console is available at </w:t>
      </w:r>
      <w:ins w:author="Miranda Posthumus" w:id="3" w:date="2017-12-27T14:12:13Z">
        <w:r w:rsidDel="00000000" w:rsidR="00000000" w:rsidRPr="00000000">
          <w:rPr>
            <w:b w:val="1"/>
            <w:rtl w:val="0"/>
            <w:rPrChange w:author="Miranda Posthumus" w:id="4" w:date="2017-12-27T14:12:13Z">
              <w:rPr/>
            </w:rPrChange>
          </w:rPr>
          <w:t xml:space="preserve">devcenter.ordercloud.io/console</w:t>
        </w:r>
      </w:ins>
      <w:del w:author="Miranda Posthumus" w:id="3" w:date="2017-12-27T14:12:13Z">
        <w:r w:rsidDel="00000000" w:rsidR="00000000" w:rsidRPr="00000000">
          <w:rPr>
            <w:b w:val="1"/>
            <w:rtl w:val="0"/>
          </w:rPr>
          <w:delText xml:space="preserve">console.ordercloud.io </w:delText>
        </w:r>
      </w:del>
      <w:r w:rsidDel="00000000" w:rsidR="00000000" w:rsidRPr="00000000">
        <w:rPr>
          <w:rtl w:val="0"/>
        </w:rPr>
        <w:t xml:space="preserve">and can be navigated to via the top navigation </w:t>
      </w:r>
      <w:r w:rsidDel="00000000" w:rsidR="00000000" w:rsidRPr="00000000">
        <w:rPr>
          <w:i w:val="1"/>
          <w:rtl w:val="0"/>
        </w:rPr>
        <w:t xml:space="preserve">or</w:t>
      </w:r>
      <w:r w:rsidDel="00000000" w:rsidR="00000000" w:rsidRPr="00000000">
        <w:rPr>
          <w:rtl w:val="0"/>
        </w:rPr>
        <w:t xml:space="preserve"> by clicking "Open API Console" when viewing an application in the </w:t>
      </w:r>
      <w:r w:rsidDel="00000000" w:rsidR="00000000" w:rsidRPr="00000000">
        <w:rPr>
          <w:rtl w:val="0"/>
        </w:rPr>
        <w:t xml:space="preserve">dashboard</w:t>
      </w:r>
      <w:r w:rsidDel="00000000" w:rsidR="00000000" w:rsidRPr="00000000">
        <w:rPr>
          <w:rtl w:val="0"/>
        </w:rPr>
        <w:t xml:space="preserve">. If you navigate directly to the console via the top navigation, you will be prompted to choose a Seller or Buyer application before continuing.</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9qd51mf7eyy" w:id="2"/>
      <w:bookmarkEnd w:id="2"/>
      <w:r w:rsidDel="00000000" w:rsidR="00000000" w:rsidRPr="00000000">
        <w:rPr>
          <w:rtl w:val="0"/>
        </w:rPr>
        <w:t xml:space="preserve">Console Features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fdsnzjkf873" w:id="3"/>
      <w:bookmarkEnd w:id="3"/>
      <w:r w:rsidDel="00000000" w:rsidR="00000000" w:rsidRPr="00000000">
        <w:rPr>
          <w:rtl w:val="0"/>
        </w:rPr>
        <w:t xml:space="preserve">Current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first opening the console, you will notice a black box in the top left that </w:t>
      </w:r>
      <w:ins w:author="Miranda Posthumus" w:id="5" w:date="2017-12-27T14:14:28Z">
        <w:r w:rsidDel="00000000" w:rsidR="00000000" w:rsidRPr="00000000">
          <w:rPr>
            <w:rtl w:val="0"/>
          </w:rPr>
          <w:t xml:space="preserve">indicates </w:t>
        </w:r>
      </w:ins>
      <w:del w:author="Miranda Posthumus" w:id="5" w:date="2017-12-27T14:14:28Z">
        <w:r w:rsidDel="00000000" w:rsidR="00000000" w:rsidRPr="00000000">
          <w:rPr>
            <w:rtl w:val="0"/>
          </w:rPr>
          <w:delText xml:space="preserve">let's you know</w:delText>
        </w:r>
      </w:del>
      <w:r w:rsidDel="00000000" w:rsidR="00000000" w:rsidRPr="00000000">
        <w:rPr>
          <w:rtl w:val="0"/>
        </w:rPr>
        <w:t xml:space="preserve"> </w:t>
      </w:r>
      <w:ins w:author="Miranda Posthumus" w:id="6" w:date="2017-12-27T14:14:35Z">
        <w:r w:rsidDel="00000000" w:rsidR="00000000" w:rsidRPr="00000000">
          <w:rPr>
            <w:rtl w:val="0"/>
          </w:rPr>
          <w:t xml:space="preserve">which </w:t>
        </w:r>
      </w:ins>
      <w:del w:author="Miranda Posthumus" w:id="6" w:date="2017-12-27T14:14:35Z">
        <w:r w:rsidDel="00000000" w:rsidR="00000000" w:rsidRPr="00000000">
          <w:rPr>
            <w:rtl w:val="0"/>
          </w:rPr>
          <w:delText xml:space="preserve">the </w:delText>
        </w:r>
      </w:del>
      <w:r w:rsidDel="00000000" w:rsidR="00000000" w:rsidRPr="00000000">
        <w:rPr>
          <w:rtl w:val="0"/>
        </w:rPr>
        <w:t xml:space="preserve">user you</w:t>
      </w:r>
      <w:del w:author="Miranda Posthumus" w:id="7" w:date="2017-12-27T14:14:10Z">
        <w:r w:rsidDel="00000000" w:rsidR="00000000" w:rsidRPr="00000000">
          <w:rPr>
            <w:rtl w:val="0"/>
          </w:rPr>
          <w:delText xml:space="preserve">r</w:delText>
        </w:r>
      </w:del>
      <w:r w:rsidDel="00000000" w:rsidR="00000000" w:rsidRPr="00000000">
        <w:rPr>
          <w:rtl w:val="0"/>
        </w:rPr>
        <w:t xml:space="preserve"> are currently authenticated as. By default, the console will open the application using your developer profile - thereby making you the seller organization's "</w:t>
      </w:r>
      <w:commentRangeStart w:id="1"/>
      <w:r w:rsidDel="00000000" w:rsidR="00000000" w:rsidRPr="00000000">
        <w:rPr>
          <w:rtl w:val="0"/>
        </w:rPr>
        <w:t xml:space="preserve">Default contact use</w:t>
      </w:r>
      <w:commentRangeEnd w:id="1"/>
      <w:r w:rsidDel="00000000" w:rsidR="00000000" w:rsidRPr="00000000">
        <w:commentReference w:id="1"/>
      </w:r>
      <w:r w:rsidDel="00000000" w:rsidR="00000000" w:rsidRPr="00000000">
        <w:rPr>
          <w:rtl w:val="0"/>
        </w:rPr>
        <w:t xml:space="preserve">r". </w:t>
      </w:r>
      <w:commentRangeStart w:id="2"/>
      <w:r w:rsidDel="00000000" w:rsidR="00000000" w:rsidRPr="00000000">
        <w:rPr>
          <w:b w:val="1"/>
          <w:rtl w:val="0"/>
        </w:rPr>
        <w:t xml:space="preserve">This is not a real user</w:t>
      </w:r>
      <w:r w:rsidDel="00000000" w:rsidR="00000000" w:rsidRPr="00000000">
        <w:rPr>
          <w:rtl w:val="0"/>
        </w:rPr>
        <w:t xml:space="preserve">, it is simply there to allow developers access to the API before any real users have been created.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ffkq1tcx6n3" w:id="4"/>
      <w:bookmarkEnd w:id="4"/>
      <w:r w:rsidDel="00000000" w:rsidR="00000000" w:rsidRPr="00000000">
        <w:rPr>
          <w:rtl w:val="0"/>
        </w:rPr>
        <w:t xml:space="preserve">Current </w:t>
      </w:r>
      <w:r w:rsidDel="00000000" w:rsidR="00000000" w:rsidRPr="00000000">
        <w:rPr>
          <w:rtl w:val="0"/>
        </w:rPr>
        <w:t xml:space="preserve">Context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Clicking on the Current User will reveal additional details about your current "context". This includes the active Seller Organization, Buyer Organization (if any), and application you currently have open in the console. You can click the blue links here to quickly jump back into the OrderCloud.io Dashboard for each item.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w:t>
      </w:r>
      <w:ins w:author="Miranda Posthumus" w:id="8" w:date="2017-12-27T14:23:56Z">
        <w:r w:rsidDel="00000000" w:rsidR="00000000" w:rsidRPr="00000000">
          <w:rPr>
            <w:rtl w:val="0"/>
          </w:rPr>
          <w:t xml:space="preserve">selecting</w:t>
        </w:r>
      </w:ins>
      <w:del w:author="Miranda Posthumus" w:id="8" w:date="2017-12-27T14:23:56Z">
        <w:r w:rsidDel="00000000" w:rsidR="00000000" w:rsidRPr="00000000">
          <w:rPr>
            <w:rtl w:val="0"/>
          </w:rPr>
          <w:delText xml:space="preserve">clicking </w:delText>
        </w:r>
      </w:del>
      <w:r w:rsidDel="00000000" w:rsidR="00000000" w:rsidRPr="00000000">
        <w:rPr>
          <w:rtl w:val="0"/>
        </w:rPr>
        <w:t xml:space="preserve">"Change Context" you can open a different OrderCloud application without ever leaving the API Console.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461x8wu9vbv" w:id="5"/>
      <w:bookmarkEnd w:id="5"/>
      <w:r w:rsidDel="00000000" w:rsidR="00000000" w:rsidRPr="00000000">
        <w:rPr>
          <w:rtl w:val="0"/>
        </w:rPr>
        <w:t xml:space="preserve">Impersonation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Due to the</w:t>
      </w:r>
      <w:commentRangeStart w:id="3"/>
      <w:r w:rsidDel="00000000" w:rsidR="00000000" w:rsidRPr="00000000">
        <w:rPr>
          <w:rtl w:val="0"/>
        </w:rPr>
        <w:t xml:space="preserve"> limited capabilities</w:t>
      </w:r>
      <w:commentRangeEnd w:id="3"/>
      <w:r w:rsidDel="00000000" w:rsidR="00000000" w:rsidRPr="00000000">
        <w:commentReference w:id="3"/>
      </w:r>
      <w:r w:rsidDel="00000000" w:rsidR="00000000" w:rsidRPr="00000000">
        <w:rPr>
          <w:rtl w:val="0"/>
        </w:rPr>
        <w:t xml:space="preserve"> of the Default Contact User, we have provided a </w:t>
      </w:r>
      <w:del w:author="Miranda Posthumus" w:id="9" w:date="2017-12-27T14:26:27Z">
        <w:r w:rsidDel="00000000" w:rsidR="00000000" w:rsidRPr="00000000">
          <w:rPr>
            <w:rtl w:val="0"/>
          </w:rPr>
          <w:delText xml:space="preserve">handy </w:delText>
        </w:r>
      </w:del>
      <w:r w:rsidDel="00000000" w:rsidR="00000000" w:rsidRPr="00000000">
        <w:rPr>
          <w:rtl w:val="0"/>
        </w:rPr>
        <w:t xml:space="preserve">feature for </w:t>
      </w:r>
      <w:r w:rsidDel="00000000" w:rsidR="00000000" w:rsidRPr="00000000">
        <w:rPr>
          <w:rtl w:val="0"/>
        </w:rPr>
        <w:t xml:space="preserve">impersonating</w:t>
      </w:r>
      <w:r w:rsidDel="00000000" w:rsidR="00000000" w:rsidRPr="00000000">
        <w:rPr>
          <w:rtl w:val="0"/>
        </w:rPr>
        <w:t xml:space="preserve"> a </w:t>
      </w:r>
      <w:r w:rsidDel="00000000" w:rsidR="00000000" w:rsidRPr="00000000">
        <w:rPr>
          <w:b w:val="1"/>
          <w:rtl w:val="0"/>
        </w:rPr>
        <w:t xml:space="preserve">buyer user</w:t>
      </w:r>
      <w:r w:rsidDel="00000000" w:rsidR="00000000" w:rsidRPr="00000000">
        <w:rPr>
          <w:rtl w:val="0"/>
        </w:rPr>
        <w:t xml:space="preserve"> within your current context. Within the Current User dropdown you can click "Impersonate User" and </w:t>
      </w:r>
      <w:ins w:author="Miranda Posthumus" w:id="10" w:date="2017-12-27T14:26:58Z">
        <w:r w:rsidDel="00000000" w:rsidR="00000000" w:rsidRPr="00000000">
          <w:rPr>
            <w:rtl w:val="0"/>
          </w:rPr>
          <w:t xml:space="preserve">search for </w:t>
        </w:r>
      </w:ins>
      <w:del w:author="Miranda Posthumus" w:id="10" w:date="2017-12-27T14:26:58Z">
        <w:r w:rsidDel="00000000" w:rsidR="00000000" w:rsidRPr="00000000">
          <w:rPr>
            <w:rtl w:val="0"/>
          </w:rPr>
          <w:delText xml:space="preserve">fill out the form to find </w:delText>
        </w:r>
      </w:del>
      <w:r w:rsidDel="00000000" w:rsidR="00000000" w:rsidRPr="00000000">
        <w:rPr>
          <w:rtl w:val="0"/>
        </w:rPr>
        <w:t xml:space="preserve">the buyer user you wish to perform API calls on behalf of.</w:t>
      </w:r>
      <w:commentRangeStart w:id="4"/>
      <w:r w:rsidDel="00000000" w:rsidR="00000000" w:rsidRPr="00000000">
        <w:rPr>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you confirm a buyer user to impersonate, the current context will be updated with the relevant organization/application information and new options for toggling impersonation on or off will appear.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now perform API calls from this user's perspective to gain insight into their assignment based relationships and/or user specific data.</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e3378jef4g68" w:id="6"/>
      <w:bookmarkEnd w:id="6"/>
      <w:r w:rsidDel="00000000" w:rsidR="00000000" w:rsidRPr="00000000">
        <w:rPr>
          <w:rtl w:val="0"/>
        </w:rPr>
        <w:t xml:space="preserve">Lockable Parameters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Sometimes you will be making many </w:t>
      </w:r>
      <w:r w:rsidDel="00000000" w:rsidR="00000000" w:rsidRPr="00000000">
        <w:rPr>
          <w:rtl w:val="0"/>
        </w:rPr>
        <w:t xml:space="preserve">successive </w:t>
      </w:r>
      <w:r w:rsidDel="00000000" w:rsidR="00000000" w:rsidRPr="00000000">
        <w:rPr>
          <w:rtl w:val="0"/>
        </w:rPr>
        <w:t xml:space="preserve">requests </w:t>
      </w:r>
      <w:del w:author="Miranda Posthumus" w:id="11" w:date="2017-12-27T14:29:05Z">
        <w:r w:rsidDel="00000000" w:rsidR="00000000" w:rsidRPr="00000000">
          <w:rPr>
            <w:rtl w:val="0"/>
          </w:rPr>
          <w:delText xml:space="preserve"> </w:delText>
        </w:r>
      </w:del>
      <w:r w:rsidDel="00000000" w:rsidR="00000000" w:rsidRPr="00000000">
        <w:rPr>
          <w:rtl w:val="0"/>
        </w:rPr>
        <w:t xml:space="preserve">with </w:t>
      </w:r>
      <w:r w:rsidDel="00000000" w:rsidR="00000000" w:rsidRPr="00000000">
        <w:rPr>
          <w:rtl w:val="0"/>
        </w:rPr>
        <w:t xml:space="preserve">the same parameters. To make this easier for you we've included the ability to lock </w:t>
      </w:r>
      <w:ins w:author="Miranda Posthumus" w:id="12" w:date="2017-12-27T14:29:17Z">
        <w:r w:rsidDel="00000000" w:rsidR="00000000" w:rsidRPr="00000000">
          <w:rPr>
            <w:rtl w:val="0"/>
          </w:rPr>
          <w:t xml:space="preserve">certain </w:t>
        </w:r>
      </w:ins>
      <w:del w:author="Miranda Posthumus" w:id="12" w:date="2017-12-27T14:29:17Z">
        <w:r w:rsidDel="00000000" w:rsidR="00000000" w:rsidRPr="00000000">
          <w:rPr>
            <w:rtl w:val="0"/>
          </w:rPr>
          <w:delText xml:space="preserve">specific </w:delText>
        </w:r>
      </w:del>
      <w:r w:rsidDel="00000000" w:rsidR="00000000" w:rsidRPr="00000000">
        <w:rPr>
          <w:rtl w:val="0"/>
        </w:rPr>
        <w:t xml:space="preserve">parameter values for the duration of your console session. If you know you'll always be working with the same buyer, enter the Buyer ID parameter once, click the lock button and forget about it!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b5wlblxht09" w:id="7"/>
      <w:bookmarkEnd w:id="7"/>
      <w:r w:rsidDel="00000000" w:rsidR="00000000" w:rsidRPr="00000000">
        <w:rPr>
          <w:rtl w:val="0"/>
        </w:rPr>
        <w:t xml:space="preserve">Making Requests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Making a request in the API Console is relatively simple. Begin by choosing a resource from the console menu on the left. </w:t>
      </w:r>
      <w:del w:author="Miranda Posthumus" w:id="13" w:date="2017-12-27T14:29:51Z">
        <w:r w:rsidDel="00000000" w:rsidR="00000000" w:rsidRPr="00000000">
          <w:rPr>
            <w:rtl w:val="0"/>
          </w:rPr>
          <w:delText xml:space="preserve">Once the resource loads in the second pane, y</w:delText>
        </w:r>
      </w:del>
      <w:ins w:author="Miranda Posthumus" w:id="13" w:date="2017-12-27T14:29:51Z">
        <w:r w:rsidDel="00000000" w:rsidR="00000000" w:rsidRPr="00000000">
          <w:rPr>
            <w:rtl w:val="0"/>
          </w:rPr>
          <w:t xml:space="preserve">Y</w:t>
        </w:r>
      </w:ins>
      <w:r w:rsidDel="00000000" w:rsidR="00000000" w:rsidRPr="00000000">
        <w:rPr>
          <w:rtl w:val="0"/>
        </w:rPr>
        <w:t xml:space="preserve">ou can </w:t>
      </w:r>
      <w:ins w:author="Miranda Posthumus" w:id="14" w:date="2017-12-27T14:30:01Z">
        <w:r w:rsidDel="00000000" w:rsidR="00000000" w:rsidRPr="00000000">
          <w:rPr>
            <w:rtl w:val="0"/>
          </w:rPr>
          <w:t xml:space="preserve">then </w:t>
        </w:r>
      </w:ins>
      <w:r w:rsidDel="00000000" w:rsidR="00000000" w:rsidRPr="00000000">
        <w:rPr>
          <w:rtl w:val="0"/>
        </w:rPr>
        <w:t xml:space="preserve">choose the method (endpoint) you would like to use</w:t>
      </w:r>
      <w:ins w:author="Miranda Posthumus" w:id="15" w:date="2017-12-27T14:30:07Z">
        <w:r w:rsidDel="00000000" w:rsidR="00000000" w:rsidRPr="00000000">
          <w:rPr>
            <w:rtl w:val="0"/>
          </w:rPr>
          <w:t xml:space="preserve"> from the drop down menu</w:t>
        </w:r>
      </w:ins>
      <w:r w:rsidDel="00000000" w:rsidR="00000000" w:rsidRPr="00000000">
        <w:rPr>
          <w:rtl w:val="0"/>
        </w:rPr>
        <w:t xml:space="preserve">. Depending on the endpoint you </w:t>
      </w:r>
      <w:ins w:author="Miranda Posthumus" w:id="16" w:date="2017-12-27T14:30:40Z">
        <w:r w:rsidDel="00000000" w:rsidR="00000000" w:rsidRPr="00000000">
          <w:rPr>
            <w:rtl w:val="0"/>
          </w:rPr>
          <w:t xml:space="preserve">may </w:t>
        </w:r>
      </w:ins>
      <w:del w:author="Miranda Posthumus" w:id="16" w:date="2017-12-27T14:30:40Z">
        <w:r w:rsidDel="00000000" w:rsidR="00000000" w:rsidRPr="00000000">
          <w:rPr>
            <w:rtl w:val="0"/>
          </w:rPr>
          <w:delText xml:space="preserve">will </w:delText>
        </w:r>
      </w:del>
      <w:r w:rsidDel="00000000" w:rsidR="00000000" w:rsidRPr="00000000">
        <w:rPr>
          <w:rtl w:val="0"/>
        </w:rPr>
        <w:t xml:space="preserve">be required to fill out some parameters and/or a request body. When all required parameters have been filled out, click "Send" and the successful response or error message will appear in the pane on the right. View previous responses by clicking on the response in the list above the active response body.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efgjwnuj2v4" w:id="8"/>
      <w:bookmarkEnd w:id="8"/>
      <w:r w:rsidDel="00000000" w:rsidR="00000000" w:rsidRPr="00000000">
        <w:rPr>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ins w:author="Miranda Posthumus" w:id="17" w:date="2017-12-27T14:31:22Z">
        <w:r w:rsidDel="00000000" w:rsidR="00000000" w:rsidRPr="00000000">
          <w:rPr>
            <w:rtl w:val="0"/>
          </w:rPr>
          <w:t xml:space="preserve">API </w:t>
        </w:r>
      </w:ins>
      <w:r w:rsidDel="00000000" w:rsidR="00000000" w:rsidRPr="00000000">
        <w:rPr>
          <w:rtl w:val="0"/>
        </w:rPr>
        <w:t xml:space="preserve">Console eliminates the </w:t>
      </w:r>
      <w:ins w:author="Miranda Posthumus" w:id="18" w:date="2017-12-27T14:31:39Z">
        <w:r w:rsidDel="00000000" w:rsidR="00000000" w:rsidRPr="00000000">
          <w:rPr>
            <w:rtl w:val="0"/>
          </w:rPr>
          <w:t xml:space="preserve">need to make any </w:t>
        </w:r>
      </w:ins>
      <w:del w:author="Miranda Posthumus" w:id="18" w:date="2017-12-27T14:31:39Z">
        <w:r w:rsidDel="00000000" w:rsidR="00000000" w:rsidRPr="00000000">
          <w:rPr>
            <w:rtl w:val="0"/>
          </w:rPr>
          <w:delText xml:space="preserve">headache of making </w:delText>
        </w:r>
      </w:del>
      <w:r w:rsidDel="00000000" w:rsidR="00000000" w:rsidRPr="00000000">
        <w:rPr>
          <w:rtl w:val="0"/>
        </w:rPr>
        <w:t xml:space="preserve">authentication requests before using the OrderCloud</w:t>
      </w:r>
      <w:ins w:author="Miranda Posthumus" w:id="19" w:date="2017-12-27T14:32:21Z">
        <w:r w:rsidDel="00000000" w:rsidR="00000000" w:rsidRPr="00000000">
          <w:rPr>
            <w:rtl w:val="0"/>
          </w:rPr>
          <w:t xml:space="preserve">.io</w:t>
        </w:r>
      </w:ins>
      <w:r w:rsidDel="00000000" w:rsidR="00000000" w:rsidRPr="00000000">
        <w:rPr>
          <w:rtl w:val="0"/>
        </w:rPr>
        <w:t xml:space="preserve"> API. Use it to dive into your data quickly and make rapid changes while developing your applications. We're always looking for ways to improve the experience, so any </w:t>
      </w:r>
      <w:commentRangeStart w:id="5"/>
      <w:r w:rsidDel="00000000" w:rsidR="00000000" w:rsidRPr="00000000">
        <w:rPr>
          <w:rtl w:val="0"/>
        </w:rPr>
        <w:t xml:space="preserve">feedback or suggestions</w:t>
      </w:r>
      <w:commentRangeEnd w:id="5"/>
      <w:r w:rsidDel="00000000" w:rsidR="00000000" w:rsidRPr="00000000">
        <w:commentReference w:id="5"/>
      </w:r>
      <w:r w:rsidDel="00000000" w:rsidR="00000000" w:rsidRPr="00000000">
        <w:rPr>
          <w:rtl w:val="0"/>
        </w:rPr>
        <w:t xml:space="preserve"> you have as a user of the platform are greatly appreciated!</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0" w:date="2017-12-27T14:10: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debatable</w:t>
      </w:r>
    </w:p>
  </w:comment>
  <w:comment w:author="Miranda Posthumus" w:id="5" w:date="2017-12-27T14:32: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community slack</w:t>
      </w:r>
    </w:p>
  </w:comment>
  <w:comment w:author="Miranda Posthumus" w:id="3" w:date="2017-12-27T14:26: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define what these limited capabilities are</w:t>
      </w:r>
    </w:p>
  </w:comment>
  <w:comment w:author="Miranda Posthumus" w:id="1" w:date="2017-12-27T14:24: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still calling it this?</w:t>
      </w:r>
    </w:p>
  </w:comment>
  <w:comment w:author="Miranda Posthumus" w:id="4" w:date="2017-12-27T14:27: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something here about impersonation config or link to a guide</w:t>
      </w:r>
    </w:p>
  </w:comment>
  <w:comment w:author="Miranda Posthumus" w:id="2" w:date="2017-12-27T14:23: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something else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