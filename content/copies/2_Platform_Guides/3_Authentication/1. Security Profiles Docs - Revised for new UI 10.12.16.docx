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qpjzcrptr94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Security Profiles </w:t>
      </w:r>
      <w:ins w:author="Miranda Posthumus" w:id="0" w:date="2017-12-27T22:42:08Z">
        <w:r w:rsidDel="00000000" w:rsidR="00000000" w:rsidRPr="00000000">
          <w:rPr>
            <w:rtl w:val="0"/>
          </w:rPr>
          <w:t xml:space="preserve">is a collection of at least one role</w:t>
        </w:r>
      </w:ins>
      <w:del w:author="Miranda Posthumus" w:id="0" w:date="2017-12-27T22:42:08Z">
        <w:r w:rsidDel="00000000" w:rsidR="00000000" w:rsidRPr="00000000">
          <w:rPr>
            <w:rtl w:val="0"/>
          </w:rPr>
          <w:delText xml:space="preserve">are an assortment of roles</w:delText>
        </w:r>
      </w:del>
      <w:r w:rsidDel="00000000" w:rsidR="00000000" w:rsidRPr="00000000">
        <w:rPr>
          <w:rtl w:val="0"/>
        </w:rPr>
        <w:t xml:space="preserve"> that grant</w:t>
      </w:r>
      <w:ins w:author="Miranda Posthumus" w:id="1" w:date="2017-12-27T22:42:15Z">
        <w:r w:rsidDel="00000000" w:rsidR="00000000" w:rsidRPr="00000000">
          <w:rPr>
            <w:rtl w:val="0"/>
          </w:rPr>
          <w:t xml:space="preserve">s</w:t>
        </w:r>
      </w:ins>
      <w:r w:rsidDel="00000000" w:rsidR="00000000" w:rsidRPr="00000000">
        <w:rPr>
          <w:rtl w:val="0"/>
        </w:rPr>
        <w:t xml:space="preserve"> access to specific endpoints and/or data in the OrderCloud.io API. Profiles can be assigned at any level in your organization's hierarchy. If a user attempts a request beyond the scope of their security profile assignments, they will receive 403 Forbidden response. Configuration of these profiles is possible within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Security Profiles tab</w:t>
        </w:r>
      </w:hyperlink>
      <w:r w:rsidDel="00000000" w:rsidR="00000000" w:rsidRPr="00000000">
        <w:rPr>
          <w:rtl w:val="0"/>
        </w:rPr>
        <w:t xml:space="preserve"> in the OrderCloud.io Dashboard.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pey1qah0wh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Roles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Security Profiles are made up of roles, most of which can fall into one of two categories: Admin and Reader. An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role allows read and write access while a </w:t>
      </w:r>
      <w:r w:rsidDel="00000000" w:rsidR="00000000" w:rsidRPr="00000000">
        <w:rPr>
          <w:b w:val="1"/>
          <w:rtl w:val="0"/>
        </w:rPr>
        <w:t xml:space="preserve">Reader</w:t>
      </w:r>
      <w:r w:rsidDel="00000000" w:rsidR="00000000" w:rsidRPr="00000000">
        <w:rPr>
          <w:rtl w:val="0"/>
        </w:rPr>
        <w:t xml:space="preserve"> role allows only read access.</w:t>
      </w:r>
      <w:ins w:author="Miranda Posthumus" w:id="2" w:date="2017-12-27T22:43:05Z">
        <w:r w:rsidDel="00000000" w:rsidR="00000000" w:rsidRPr="00000000">
          <w:rPr>
            <w:rtl w:val="0"/>
          </w:rPr>
          <w:t xml:space="preserve"> That being said, it would generally be considered redundant for a security profile to contain both an Admin and a Reader role for the same resource (since admins can always read).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3343904" cy="3167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904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csb6nmqfsyx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Assigning Profiles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Security Profiles are assigned at the party level (User, User Group, Buyer Organization or Admin </w:t>
      </w:r>
      <w:r w:rsidDel="00000000" w:rsidR="00000000" w:rsidRPr="00000000">
        <w:rPr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https://api.ordercloud.io/v1/securityprofiles/assignments HTTP/1.1</w:t>
        <w:br w:type="textWrapping"/>
        <w:t xml:space="preserve">Authentication: Bearer put_access_token_here</w:t>
        <w:br w:type="textWrapping"/>
        <w:t xml:space="preserve">Content-Type: application/json; charset=UTF-8</w:t>
        <w:br w:type="textWrapping"/>
        <w:br w:type="textWrapping"/>
        <w:t xml:space="preserve">{</w:t>
        <w:br w:type="textWrapping"/>
        <w:t xml:space="preserve">  "SecurityProfileID": "ID_OF_YOUR_USER_SECURITY_PROFILE",</w:t>
        <w:br w:type="textWrapping"/>
        <w:t xml:space="preserve">  "BuyerID": null,</w:t>
        <w:br w:type="textWrapping"/>
        <w:t xml:space="preserve">  "UserGroupID": null,</w:t>
        <w:br w:type="textWrapping"/>
        <w:t xml:space="preserve">  "UserID": null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ins w:author="Miranda Posthumus" w:id="3" w:date="2017-12-27T22:45:53Z">
        <w:r w:rsidDel="00000000" w:rsidR="00000000" w:rsidRPr="00000000">
          <w:rPr>
            <w:rtl w:val="0"/>
          </w:rPr>
          <w:t xml:space="preserve">Security Profile assignments, </w:t>
        </w:r>
        <w:commentRangeStart w:id="1"/>
        <w:r w:rsidDel="00000000" w:rsidR="00000000" w:rsidRPr="00000000">
          <w:rPr>
            <w:rtl w:val="0"/>
          </w:rPr>
          <w:t xml:space="preserve">like most other assignments</w:t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tl w:val="0"/>
          </w:rPr>
          <w:t xml:space="preserve">, cascade down from higher levels to the individual user, meaning the roles granted to the user are a cumulative collection of roles from every assigned security profile.</w:t>
        </w:r>
      </w:ins>
      <w:del w:author="Miranda Posthumus" w:id="3" w:date="2017-12-27T22:45:53Z">
        <w:r w:rsidDel="00000000" w:rsidR="00000000" w:rsidRPr="00000000">
          <w:rPr>
            <w:rtl w:val="0"/>
          </w:rPr>
          <w:delText xml:space="preserve">If more than one Security Profile is inherited, the roles will be a union of the roles from every inherited Security Profile.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randa Posthumus" w:id="1" w:date="2017-12-27T22:54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assignments guide here</w:t>
      </w:r>
    </w:p>
  </w:comment>
  <w:comment w:author="Miranda Posthumus" w:id="0" w:date="2017-12-27T22:44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photo so that productadmin and productreader aren't both selected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localhost:3000/docs/guides/getting-started/dashboard-and-api-console#SecurityProfiles" TargetMode="External"/><Relationship Id="rId8" Type="http://schemas.openxmlformats.org/officeDocument/2006/relationships/hyperlink" Target="http://localhost:3000/docs/guides/getting-started/dashboard-and-api-console#SecurityPro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