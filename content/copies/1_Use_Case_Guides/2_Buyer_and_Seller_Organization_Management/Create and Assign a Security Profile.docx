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9qs134pml2x"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how to create and assign a Security Profile to a party in your </w:t>
      </w:r>
      <w:del w:author="Miranda Posthumus" w:id="0" w:date="2017-12-21T21:01:08Z">
        <w:r w:rsidDel="00000000" w:rsidR="00000000" w:rsidRPr="00000000">
          <w:rPr>
            <w:rtl w:val="0"/>
          </w:rPr>
          <w:delText xml:space="preserve">Seller </w:delText>
        </w:r>
      </w:del>
      <w:r w:rsidDel="00000000" w:rsidR="00000000" w:rsidRPr="00000000">
        <w:rPr>
          <w:rtl w:val="0"/>
        </w:rPr>
        <w:t xml:space="preserve">Organization.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[Security Profiles](https://documentation.ordercloud.io/guides/authentication/security-profiles) are an assortment of roles that give access to specific endpoints in the OrderCloud.io API. Some examples include creating a Security Profile for admin users who specifically administer all aspects of a catalog, or a Security Profile for integration middleware that needs elevated roles to update shipping, </w:t>
      </w:r>
      <w:r w:rsidDel="00000000" w:rsidR="00000000" w:rsidRPr="00000000">
        <w:rPr>
          <w:rtl w:val="0"/>
        </w:rPr>
        <w:t xml:space="preserve">tax costs</w:t>
      </w:r>
      <w:r w:rsidDel="00000000" w:rsidR="00000000" w:rsidRPr="00000000">
        <w:rPr>
          <w:rtl w:val="0"/>
        </w:rPr>
        <w:t xml:space="preserve"> and store credit cards.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guide, we’ll be creating a Security Profile for a Catalog Administrator role and assigning that profile to an Admin User Group within a Seller Organization as an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vnwrhh4v378" w:id="1"/>
      <w:bookmarkEnd w:id="1"/>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an Assignment](https://documentation.ordercloud.io/use-case-guides/buyer-and-seller-organization-management/create-and-assign-a-security-profile)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zmbehopnlgd" w:id="2"/>
      <w:bookmarkEnd w:id="2"/>
      <w:r w:rsidDel="00000000" w:rsidR="00000000" w:rsidRPr="00000000">
        <w:rPr>
          <w:rtl w:val="0"/>
        </w:rPr>
        <w:t xml:space="preserve">## 1. Create a Security Profile In The Dashboard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Security Profile is created in the dashboard. To create a profile, go to your dashboard, select a Seller Organization, then select Security Profiles from the left-hand menu.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Click green + NEW button in the top right corner.</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Enter a name for your Security Profile (e.g. Catalog Administrator). You also have the option to give your profile an ID (e.g. CatalogAdministrator). If you leave this field blank, an ID will be automatically generated.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 the roles for your profile. In this example, we will use `ProductAdmin`, `InventoryAdmin`, `ProductAssignmentAdmin`, `CategoryAdmin`, `PriceScheduleAdmin`, `CatalogAdmin`. For more information about roles and their definitions, check out the [Security Profiles](</w:t>
      </w:r>
      <w:r w:rsidDel="00000000" w:rsidR="00000000" w:rsidRPr="00000000">
        <w:rPr>
          <w:rtl w:val="0"/>
        </w:rPr>
        <w:t xml:space="preserve">https://documentation.ordercloud.io/platform-guides/authentication/security-profiles</w:t>
      </w:r>
      <w:r w:rsidDel="00000000" w:rsidR="00000000" w:rsidRPr="00000000">
        <w:rPr>
          <w:rtl w:val="0"/>
        </w:rPr>
        <w:t xml:space="preserve">) Platform Guide.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*Create Security Profile* to save your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![SecurityProfile](assets/images/docs-guides/base-use-cases/CreateandAssignSecurityProfile.png)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886baof6ts4" w:id="3"/>
      <w:bookmarkEnd w:id="3"/>
      <w:r w:rsidDel="00000000" w:rsidR="00000000" w:rsidRPr="00000000">
        <w:rPr>
          <w:rtl w:val="0"/>
        </w:rPr>
        <w:t xml:space="preserve">## 2. Assign the Security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Security Profiles are created within the Dashboard, but assigning them takes place either in the Console or your own application’s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class="note"&gt;Security Profiles can be assigned to any party including a Seller Organization, Admin User Group, Admin User, Buyer Company, Buyer User Group, or Buyer User. This allows you to grant a separate set of permissions at various levels throughout the organization.&lt;/div&gt;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example we will be assigning our Security Profile to an Admin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 class="api-reference"&gt;API Reference: [Save Assignment](https://documentation.ordercloud.io/api-reference#SecurityProfiles_SaveAssignment)&lt;/div&gt;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w:t>
      </w:r>
      <w:r w:rsidDel="00000000" w:rsidR="00000000" w:rsidRPr="00000000">
        <w:rPr>
          <w:sz w:val="21"/>
          <w:szCs w:val="21"/>
          <w:highlight w:val="white"/>
          <w:rtl w:val="0"/>
        </w:rPr>
        <w:t xml:space="preserve">https://api.ordercloud.io/v1/</w:t>
      </w:r>
      <w:r w:rsidDel="00000000" w:rsidR="00000000" w:rsidRPr="00000000">
        <w:rPr>
          <w:highlight w:val="white"/>
          <w:rtl w:val="0"/>
        </w:rPr>
        <w:t xml:space="preserve">securityprofiles/assignments</w:t>
      </w:r>
      <w:r w:rsidDel="00000000" w:rsidR="00000000" w:rsidRPr="00000000">
        <w:rPr>
          <w:highlight w:val="white"/>
          <w:rtl w:val="0"/>
        </w:rPr>
        <w:t xml:space="preserve"> 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"SecurityProfileID": "CatalogAdministrator",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"BuyerID":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"UserID":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"UserGroupID": "AdminUserGroup”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96cbfe"/>
          <w:sz w:val="20"/>
          <w:szCs w:val="20"/>
          <w:shd w:fill="1d1f21" w:val="clear"/>
        </w:rPr>
      </w:pPr>
      <w:r w:rsidDel="00000000" w:rsidR="00000000" w:rsidRPr="00000000">
        <w:rPr>
          <w:rtl w:val="0"/>
        </w:rPr>
        <w:t xml:space="preserve">Congratulations! You should now be able to create and assign a Security Profile to various parties within your organization.</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1T21:02: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descriptive UI directions = no bueno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