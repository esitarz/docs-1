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lxnzzhdqyzq" w:id="0"/>
      <w:bookmarkEnd w:id="0"/>
      <w:r w:rsidDel="00000000" w:rsidR="00000000" w:rsidRPr="00000000">
        <w:rPr>
          <w:rtl w:val="0"/>
        </w:rPr>
        <w:t xml:space="preserve">## Introduction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There are many business use cases which require a minimum or maximum order quantity to be set for certain products, including</w:t>
      </w:r>
      <w:commentRangeStart w:id="0"/>
      <w:r w:rsidDel="00000000" w:rsidR="00000000" w:rsidRPr="00000000">
        <w:rPr>
          <w:rtl w:val="0"/>
        </w:rPr>
        <w:t xml:space="preserve"> economic order quantity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and inventory management. This guide will explain how to set a minimum and/or maximum order quantity for a specific product.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## Prerequisites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[Create and Assign a Product](https://documentation.ordercloud.io/use-case-guides/product-catalog-management/create-and-assign-a-product)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## Understanding MaxQuantity and MinQuantity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the OrderCloud.io platform, minimum and maximum order quantities are controlled within a product’s </w:t>
      </w:r>
      <w:r w:rsidDel="00000000" w:rsidR="00000000" w:rsidRPr="00000000">
        <w:rPr>
          <w:rtl w:val="0"/>
        </w:rPr>
        <w:t xml:space="preserve">Price Schedule</w:t>
      </w:r>
      <w:r w:rsidDel="00000000" w:rsidR="00000000" w:rsidRPr="00000000">
        <w:rPr>
          <w:rtl w:val="0"/>
        </w:rPr>
        <w:t xml:space="preserve">. A `MaxQuantity` can be set directly, whereas a `MinQuantity` will be derived from a Price Schedule’s Price Breaks.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Since Price Schedules are the connection between a Product and the </w:t>
      </w:r>
      <w:ins w:author="Miranda Posthumus" w:id="0" w:date="2017-12-20T20:20:53Z">
        <w:r w:rsidDel="00000000" w:rsidR="00000000" w:rsidRPr="00000000">
          <w:rPr>
            <w:rtl w:val="0"/>
          </w:rPr>
          <w:t xml:space="preserve">party</w:t>
        </w:r>
      </w:ins>
      <w:del w:author="Miranda Posthumus" w:id="0" w:date="2017-12-20T20:20:53Z">
        <w:r w:rsidDel="00000000" w:rsidR="00000000" w:rsidRPr="00000000">
          <w:rPr>
            <w:rtl w:val="0"/>
          </w:rPr>
          <w:delText xml:space="preserve">User </w:delText>
        </w:r>
      </w:del>
      <w:r w:rsidDel="00000000" w:rsidR="00000000" w:rsidRPr="00000000">
        <w:rPr>
          <w:rtl w:val="0"/>
        </w:rPr>
        <w:t xml:space="preserve">(via </w:t>
      </w:r>
      <w:r w:rsidDel="00000000" w:rsidR="00000000" w:rsidRPr="00000000">
        <w:rPr>
          <w:rtl w:val="0"/>
        </w:rPr>
        <w:t xml:space="preserve">Product Assignment</w:t>
      </w:r>
      <w:r w:rsidDel="00000000" w:rsidR="00000000" w:rsidRPr="00000000">
        <w:rPr>
          <w:rtl w:val="0"/>
        </w:rPr>
        <w:t xml:space="preserve">), different minimum/maximum quantities can be assigned to different </w:t>
      </w:r>
      <w:ins w:author="Miranda Posthumus" w:id="1" w:date="2017-12-20T20:21:05Z">
        <w:r w:rsidDel="00000000" w:rsidR="00000000" w:rsidRPr="00000000">
          <w:rPr>
            <w:rtl w:val="0"/>
          </w:rPr>
          <w:t xml:space="preserve">p</w:t>
        </w:r>
      </w:ins>
      <w:del w:author="Miranda Posthumus" w:id="1" w:date="2017-12-20T20:21:05Z">
        <w:r w:rsidDel="00000000" w:rsidR="00000000" w:rsidRPr="00000000">
          <w:rPr>
            <w:rtl w:val="0"/>
          </w:rPr>
          <w:delText xml:space="preserve">P</w:delText>
        </w:r>
      </w:del>
      <w:r w:rsidDel="00000000" w:rsidR="00000000" w:rsidRPr="00000000">
        <w:rPr>
          <w:rtl w:val="0"/>
        </w:rPr>
        <w:t xml:space="preserve">arties (like </w:t>
      </w:r>
      <w:del w:author="Miranda Posthumus" w:id="2" w:date="2017-12-20T20:21:17Z">
        <w:r w:rsidDel="00000000" w:rsidR="00000000" w:rsidRPr="00000000">
          <w:rPr>
            <w:rtl w:val="0"/>
          </w:rPr>
          <w:delText xml:space="preserve">Users,</w:delText>
        </w:r>
      </w:del>
      <w:r w:rsidDel="00000000" w:rsidR="00000000" w:rsidRPr="00000000">
        <w:rPr>
          <w:rtl w:val="0"/>
        </w:rPr>
        <w:t xml:space="preserve"> User Groups, Organizations</w:t>
      </w:r>
      <w:del w:author="Miranda Posthumus" w:id="3" w:date="2017-12-20T20:21:23Z">
        <w:r w:rsidDel="00000000" w:rsidR="00000000" w:rsidRPr="00000000">
          <w:rPr>
            <w:rtl w:val="0"/>
          </w:rPr>
          <w:delText xml:space="preserve">, etc.</w:delText>
        </w:r>
      </w:del>
      <w:r w:rsidDel="00000000" w:rsidR="00000000" w:rsidRPr="00000000">
        <w:rPr>
          <w:rtl w:val="0"/>
        </w:rPr>
        <w:t xml:space="preserve">) by creating multiple Price Schedules and assigning them accordingly.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OrderCloud.io, you have two options when it comes to setting Minimum and Maximum Order Quantities: Restricted Quantity Price Schedule or an Open Quantity Price Schedule. We’ll walk through both of these in this guide.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kqqr98nikpw" w:id="1"/>
      <w:bookmarkEnd w:id="1"/>
      <w:r w:rsidDel="00000000" w:rsidR="00000000" w:rsidRPr="00000000">
        <w:rPr>
          <w:rtl w:val="0"/>
        </w:rPr>
        <w:t xml:space="preserve">## 1. Creating a Restricted Quantity Price Schedule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One way to limit a user to both a minimum and maximum quantity value is to use a Restricted Quantity Price Schedule. In this model, the user is restricted to ordering a product at preconfigured quantity intervals (Price Breaks) set within the Price Schedule assigned to them.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1"/>
      <w:r w:rsidDel="00000000" w:rsidR="00000000" w:rsidRPr="00000000">
        <w:rPr>
          <w:rtl w:val="0"/>
        </w:rPr>
        <w:t xml:space="preserve">Within a user facing application, this type of Price Schedule model typically calls for a select/dropdown quantity control, rather than an open text field.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&lt;div class="api-reference"&gt;API Reference: [Create New Price Schedule](https://documentation.ordercloud.io/api-reference#PriceSchedules_Create)&lt;/div&gt;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POST https://api.ordercloud.io/v1/priceschedules HTTP/1.1</w:t>
        <w:br w:type="textWrapping"/>
        <w:t xml:space="preserve">Authentication: Bearer put_access_token_here</w:t>
        <w:br w:type="textWrapping"/>
        <w:t xml:space="preserve">Content-Type: application/json</w:t>
        <w:br w:type="textWrapping"/>
        <w:br w:type="textWrapping"/>
        <w:t xml:space="preserve">{</w:t>
        <w:br w:type="textWrapping"/>
        <w:t xml:space="preserve">  "ID": "PriceScheduleID123",</w:t>
        <w:br w:type="textWrapping"/>
        <w:t xml:space="preserve">  "Name": "Restricted Price Schedule X",</w:t>
        <w:br w:type="textWrapping"/>
        <w:t xml:space="preserve">  "MaxQuantity": 100,</w:t>
        <w:br w:type="textWrapping"/>
        <w:t xml:space="preserve">  "UseCumulativeQuantity": false,</w:t>
        <w:br w:type="textWrapping"/>
      </w:r>
      <w:del w:author="Miranda Posthumus" w:id="4" w:date="2017-12-20T20:33:14Z">
        <w:r w:rsidDel="00000000" w:rsidR="00000000" w:rsidRPr="00000000">
          <w:rPr>
            <w:rtl w:val="0"/>
          </w:rPr>
          <w:delText xml:space="preserve">  "OrderType": "Standard",</w:delText>
        </w:r>
      </w:del>
      <w:r w:rsidDel="00000000" w:rsidR="00000000" w:rsidRPr="00000000">
        <w:rPr>
          <w:rtl w:val="0"/>
        </w:rPr>
        <w:br w:type="textWrapping"/>
        <w:t xml:space="preserve">  "PriceBreaks": [</w:t>
        <w:br w:type="textWrapping"/>
        <w:t xml:space="preserve">    {</w:t>
        <w:br w:type="textWrapping"/>
        <w:t xml:space="preserve">      "Quantity": 25,</w:t>
        <w:br w:type="textWrapping"/>
        <w:t xml:space="preserve">      "Price": 10.0</w:t>
        <w:br w:type="textWrapping"/>
        <w:t xml:space="preserve">    },</w:t>
        <w:br w:type="textWrapping"/>
        <w:t xml:space="preserve">    {</w:t>
        <w:br w:type="textWrapping"/>
        <w:t xml:space="preserve">      "Quantity": 50,</w:t>
        <w:br w:type="textWrapping"/>
        <w:t xml:space="preserve">      "Price": 10.0</w:t>
        <w:br w:type="textWrapping"/>
        <w:t xml:space="preserve">    },</w:t>
        <w:br w:type="textWrapping"/>
        <w:t xml:space="preserve">    {</w:t>
        <w:br w:type="textWrapping"/>
        <w:t xml:space="preserve">      "Quantity": 75,</w:t>
        <w:br w:type="textWrapping"/>
        <w:t xml:space="preserve">      "Price": 10.0</w:t>
        <w:br w:type="textWrapping"/>
        <w:t xml:space="preserve">    },</w:t>
        <w:br w:type="textWrapping"/>
        <w:t xml:space="preserve">    {</w:t>
        <w:br w:type="textWrapping"/>
        <w:t xml:space="preserve">      "Quantity": 100,</w:t>
        <w:br w:type="textWrapping"/>
        <w:t xml:space="preserve">      "Price": 10.0</w:t>
        <w:br w:type="textWrapping"/>
        <w:t xml:space="preserve">    }</w:t>
        <w:br w:type="textWrapping"/>
        <w:t xml:space="preserve">  ],</w:t>
        <w:br w:type="textWrapping"/>
        <w:t xml:space="preserve">  "xp": null</w:t>
        <w:br w:type="textWrapping"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zxy7ft34h4z" w:id="2"/>
      <w:bookmarkEnd w:id="2"/>
      <w:r w:rsidDel="00000000" w:rsidR="00000000" w:rsidRPr="00000000">
        <w:rPr>
          <w:rtl w:val="0"/>
        </w:rPr>
        <w:t xml:space="preserve">## 2. Creating an Open Quantity Price Schedule with MaxQuantity and (derived) MinQuantity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Rather than restricting the user to predefined quantity intervals, an Open Quantity Price Schedule can be used instead. However, minimum and maximum quantities can still be enforced within this model.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 the `MaxQuantity` value on the Price Schedule in order to set a maximum quantity for a particular product: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&lt;div class="api-reference"&gt;API Reference: [Create New Price Schedule](https://documentation.ordercloud.io/api-reference#PriceSchedules_Create)&lt;/div&gt;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POST https://api.ordercloud.io/v1/priceschedules HTTP/1.1</w:t>
        <w:br w:type="textWrapping"/>
        <w:t xml:space="preserve">Authentication: Bearer put_access_token_here</w:t>
        <w:br w:type="textWrapping"/>
        <w:t xml:space="preserve">Content-Type: application/json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"ID": "PriceScheduleID123",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"Name": "Maximum Quantity Price Schedule X",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"MaxQuantity": 100,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"UseCumulativeQuantity": false,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del w:author="Miranda Posthumus" w:id="5" w:date="2017-12-20T20:34:18Z">
        <w:r w:rsidDel="00000000" w:rsidR="00000000" w:rsidRPr="00000000">
          <w:rPr>
            <w:rtl w:val="0"/>
          </w:rPr>
          <w:delText xml:space="preserve">  "OrderType": "Standard"</w:delText>
        </w:r>
      </w:del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"PriceBreaks":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"Quantity": 1,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"Price": 10.0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"xp": null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 the Quantity of the first Price Break to your desired minimum quantity. In order to set a minimum quantity for a particular product, simply: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POST https://api.ordercloud.io/v1/priceschedules HTTP/1.1</w:t>
        <w:br w:type="textWrapping"/>
        <w:t xml:space="preserve">Authentication: Bearer put_access_token_here</w:t>
        <w:br w:type="textWrapping"/>
        <w:t xml:space="preserve">Content-Type: application/json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  "ID": "PriceScheduleID123",</w:t>
        <w:br w:type="textWrapping"/>
        <w:t xml:space="preserve">  "Name": "Minimum Quantity Price Schedule X",</w:t>
        <w:br w:type="textWrapping"/>
        <w:t xml:space="preserve">  "MaxQuantity": null,</w:t>
        <w:br w:type="textWrapping"/>
        <w:t xml:space="preserve">  "UseCumulativeQuantity": false,</w:t>
        <w:br w:type="textWrapping"/>
        <w:t xml:space="preserve"> </w:t>
      </w:r>
      <w:del w:author="Miranda Posthumus" w:id="6" w:date="2017-12-20T20:34:29Z">
        <w:r w:rsidDel="00000000" w:rsidR="00000000" w:rsidRPr="00000000">
          <w:rPr>
            <w:rtl w:val="0"/>
          </w:rPr>
          <w:delText xml:space="preserve"> "OrderType": "Standard",</w:delText>
        </w:r>
      </w:del>
      <w:r w:rsidDel="00000000" w:rsidR="00000000" w:rsidRPr="00000000">
        <w:rPr>
          <w:rtl w:val="0"/>
        </w:rPr>
        <w:br w:type="textWrapping"/>
        <w:t xml:space="preserve">  "PriceBreaks": [</w:t>
        <w:br w:type="textWrapping"/>
        <w:t xml:space="preserve">    {</w:t>
        <w:br w:type="textWrapping"/>
        <w:t xml:space="preserve">      "Quantity": 50,</w:t>
        <w:br w:type="textWrapping"/>
        <w:t xml:space="preserve">      "Price": 10.0</w:t>
        <w:br w:type="textWrapping"/>
        <w:t xml:space="preserve">    }</w:t>
        <w:br w:type="textWrapping"/>
        <w:t xml:space="preserve">  ],</w:t>
        <w:br w:type="textWrapping"/>
        <w:t xml:space="preserve">  "xp": null</w:t>
        <w:br w:type="textWrapping"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These methods can be combined </w:t>
      </w:r>
      <w:r w:rsidDel="00000000" w:rsidR="00000000" w:rsidRPr="00000000">
        <w:rPr>
          <w:rtl w:val="0"/>
        </w:rPr>
        <w:t xml:space="preserve">within the same price schedule</w:t>
      </w:r>
      <w:r w:rsidDel="00000000" w:rsidR="00000000" w:rsidRPr="00000000">
        <w:rPr>
          <w:rtl w:val="0"/>
        </w:rPr>
        <w:t xml:space="preserve"> in order to restrict the user to ordering within the range derived from your minimum and maximum quantity values.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2"/>
      <w:r w:rsidDel="00000000" w:rsidR="00000000" w:rsidRPr="00000000">
        <w:rPr>
          <w:rtl w:val="0"/>
        </w:rPr>
        <w:t xml:space="preserve">&lt;div class="note"&gt;When restricting the user to a certain quantity range, it is recommended to keep the experience as user friendly as possible. Displaying the minimum and/or maximum quantity when ordering and disabling any “Add to Order” controls until a valid quantity is met are effective ways to ensure 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&lt;/div&gt;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## 3. Using UseCumulativeQuantity to Enforce Maximum Order Quantity Across an Entire Order’s Line Items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By default, minimum and maximum quantities take effect at the Line Item level, meaning the user is restricted to a particular quantity range per Line Item. </w:t>
      </w:r>
      <w:r w:rsidDel="00000000" w:rsidR="00000000" w:rsidRPr="00000000">
        <w:rPr>
          <w:rtl w:val="0"/>
        </w:rPr>
        <w:t xml:space="preserve">However, UseCumulativeQuantity can be set on the Price Schedule in order to limit the user to specific quantities across the entire order.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rtl w:val="0"/>
        </w:rPr>
        <w:t xml:space="preserve">UseCumulativeQuantity to true when creating or updating a Price Schedule in order to enforce a maximum order quantity for a product across the sum of an entire order’s line items.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## Conclusion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Congratulations! You should know have enough information to set minimum and maximum quantities on </w:t>
      </w:r>
      <w:del w:author="Miranda Posthumus" w:id="7" w:date="2017-12-20T20:36:01Z">
        <w:r w:rsidDel="00000000" w:rsidR="00000000" w:rsidRPr="00000000">
          <w:rPr>
            <w:rtl w:val="0"/>
          </w:rPr>
          <w:delText xml:space="preserve">both restricted </w:delText>
        </w:r>
      </w:del>
      <w:r w:rsidDel="00000000" w:rsidR="00000000" w:rsidRPr="00000000">
        <w:rPr>
          <w:rtl w:val="0"/>
        </w:rPr>
        <w:t xml:space="preserve">priceschedules</w:t>
      </w:r>
      <w:ins w:author="Miranda Posthumus" w:id="8" w:date="2017-12-20T20:36:04Z">
        <w:r w:rsidDel="00000000" w:rsidR="00000000" w:rsidRPr="00000000">
          <w:rPr>
            <w:rtl w:val="0"/>
          </w:rPr>
          <w:t xml:space="preserve"> with fixed and open quantities</w:t>
        </w:r>
      </w:ins>
      <w:del w:author="Miranda Posthumus" w:id="8" w:date="2017-12-20T20:36:04Z">
        <w:r w:rsidDel="00000000" w:rsidR="00000000" w:rsidRPr="00000000">
          <w:rPr>
            <w:rtl w:val="0"/>
          </w:rPr>
          <w:delText xml:space="preserve"> as well as open price schedules.</w:delText>
        </w:r>
      </w:del>
      <w:r w:rsidDel="00000000" w:rsidR="00000000" w:rsidRPr="00000000">
        <w:rPr>
          <w:rtl w:val="0"/>
        </w:rPr>
        <w:t xml:space="preserve"> You should also know be able to set Min/Max across an entire order.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iranda Posthumus" w:id="1" w:date="2017-12-20T20:27:3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this need to be included?</w:t>
      </w:r>
    </w:p>
  </w:comment>
  <w:comment w:author="Miranda Posthumus" w:id="2" w:date="2017-12-20T20:34:5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front end stuff</w:t>
      </w:r>
    </w:p>
  </w:comment>
  <w:comment w:author="Miranda Posthumus" w:id="0" w:date="2017-12-20T20:20:1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