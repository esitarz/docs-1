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2x2l9mluot" w:id="0"/>
      <w:bookmarkEnd w:id="0"/>
      <w:r w:rsidDel="00000000" w:rsidR="00000000" w:rsidRPr="00000000">
        <w:rPr>
          <w:color w:val="3c78d8"/>
          <w:rtl w:val="0"/>
        </w:rPr>
        <w:t xml:space="preserve">##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guide will teach you how to set a maximum</w:t>
      </w:r>
      <w:r w:rsidDel="00000000" w:rsidR="00000000" w:rsidRPr="00000000">
        <w:rPr>
          <w:rtl w:val="0"/>
        </w:rPr>
        <w:t xml:space="preserve"> line item quantity</w:t>
      </w:r>
      <w:r w:rsidDel="00000000" w:rsidR="00000000" w:rsidRPr="00000000">
        <w:rPr>
          <w:rtl w:val="0"/>
        </w:rPr>
        <w:t xml:space="preserve"> on a product. This can be used in any situation where you want to limit the maximum quantity a user can purchase for a single line item.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rtl w:val="0"/>
        </w:rPr>
        <w:t xml:space="preserve">For this example, we want </w:t>
      </w:r>
      <w:r w:rsidDel="00000000" w:rsidR="00000000" w:rsidRPr="00000000">
        <w:rPr>
          <w:rtl w:val="0"/>
        </w:rPr>
        <w:t xml:space="preserve">to enable users to select the quantity to be added to cart but  restrict them from ordering more than 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500 of a selected product.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bd18gjvylvd" w:id="1"/>
      <w:bookmarkEnd w:id="1"/>
      <w:r w:rsidDel="00000000" w:rsidR="00000000" w:rsidRPr="00000000">
        <w:rPr>
          <w:color w:val="3c78d8"/>
          <w:rtl w:val="0"/>
        </w:rPr>
        <w:t xml:space="preserve">##  Prerequisites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[Create and Assign a Product](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https://documentation.ordercloud.io/use-case-guides/product-catalog-management/create-and-assign-a-product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[Create and Assign a Price Schedule](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https://documentation.ordercloud.io/use-case-guides/product-catalog-management/create-and-assign-price-schedule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[Set Minimum and Maximum Order Quantities](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https://documentation.ordercloud.io/use-case-guides/product-and-catalog-management/set-minimum-and-maximum-order-quantities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c78d8"/>
        </w:rPr>
      </w:pPr>
      <w:bookmarkStart w:colFirst="0" w:colLast="0" w:name="_jvybf7dap0in" w:id="2"/>
      <w:bookmarkEnd w:id="2"/>
      <w:r w:rsidDel="00000000" w:rsidR="00000000" w:rsidRPr="00000000">
        <w:rPr>
          <w:color w:val="3c78d8"/>
          <w:rtl w:val="0"/>
        </w:rPr>
        <w:t xml:space="preserve">## 1. Create a Price Schedule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Assuming you have already created the product that you want to set a maximum quantity on, next you will create a corresponding Price Schedule.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creating the Price Schedule, set the `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MaxQuantity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 value to the desired quantity limit. In this example, set it to `2500`.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&lt;div class="api-reference"&gt;API Reference: [Create a Price Schedule](</w:t>
      </w:r>
      <w:hyperlink r:id="rId10">
        <w:r w:rsidDel="00000000" w:rsidR="00000000" w:rsidRPr="00000000">
          <w:rPr>
            <w:color w:val="ff9900"/>
            <w:u w:val="single"/>
            <w:rtl w:val="0"/>
          </w:rPr>
          <w:t xml:space="preserve">https://documentation.ordercloud.io/api-reference#PriceSchedules_Create</w:t>
        </w:r>
      </w:hyperlink>
      <w:r w:rsidDel="00000000" w:rsidR="00000000" w:rsidRPr="00000000">
        <w:rPr>
          <w:color w:val="ff9900"/>
          <w:rtl w:val="0"/>
        </w:rPr>
        <w:t xml:space="preserve">)&lt;/div&gt;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POST https://api.ordercloud.io/v1/priceschedules/{priceScheduleID}s HTTP/1.1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Authentication: Bearer put_access_token_here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Content-Type: application/json; charset=UTF-8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{</w:t>
        <w:br w:type="textWrapping"/>
        <w:t xml:space="preserve">  "ID": "</w:t>
      </w:r>
      <w:r w:rsidDel="00000000" w:rsidR="00000000" w:rsidRPr="00000000">
        <w:rPr>
          <w:rtl w:val="0"/>
        </w:rPr>
        <w:t xml:space="preserve">ExamplePriceScheduleID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",</w:t>
        <w:br w:type="textWrapping"/>
        <w:t xml:space="preserve">  "Name": "</w:t>
      </w:r>
      <w:r w:rsidDel="00000000" w:rsidR="00000000" w:rsidRPr="00000000">
        <w:rPr>
          <w:rtl w:val="0"/>
        </w:rPr>
        <w:t xml:space="preserve">Example Price Schedule Name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",</w:t>
        <w:br w:type="textWrapping"/>
        <w:t xml:space="preserve">  "ApplyTax": false,</w:t>
        <w:br w:type="textWrapping"/>
        <w:t xml:space="preserve">  "ApplyShipping": false,</w:t>
        <w:br w:type="textWrapping"/>
        <w:t xml:space="preserve">  "MinQuantity": null,</w:t>
        <w:br w:type="textWrapping"/>
        <w:t xml:space="preserve">  "MaxQuantity": 2500,</w:t>
        <w:br w:type="textWrapping"/>
        <w:t xml:space="preserve">  "UseCumulativeQuantity": false,</w:t>
        <w:br w:type="textWrapping"/>
        <w:t xml:space="preserve">  "RestrictedQuantity": false,</w:t>
        <w:br w:type="textWrapping"/>
        <w:t xml:space="preserve">  </w:t>
      </w:r>
      <w:del w:author="Miranda Posthumus" w:id="0" w:date="2017-12-20T20:16:24Z">
        <w:r w:rsidDel="00000000" w:rsidR="00000000" w:rsidRPr="00000000">
          <w:rPr>
            <w:color w:val="333333"/>
            <w:sz w:val="23"/>
            <w:szCs w:val="23"/>
            <w:highlight w:val="white"/>
            <w:rtl w:val="0"/>
          </w:rPr>
          <w:delText xml:space="preserve">"OrderType": "Standard",</w:delText>
          <w:br w:type="textWrapping"/>
        </w:r>
      </w:del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"PriceBreaks": [</w:t>
        <w:br w:type="textWrapping"/>
        <w:t xml:space="preserve">    {</w:t>
        <w:br w:type="textWrapping"/>
        <w:t xml:space="preserve">      "Quantity": 1,</w:t>
        <w:br w:type="textWrapping"/>
        <w:t xml:space="preserve">      "Price": 5.0</w:t>
        <w:br w:type="textWrapping"/>
        <w:t xml:space="preserve">    }</w:t>
        <w:br w:type="textWrapping"/>
        <w:t xml:space="preserve">  ],</w:t>
        <w:br w:type="textWrapping"/>
        <w:t xml:space="preserve">  "xp": null</w:t>
        <w:br w:type="textWrapping"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## 2. Assign Price Schedule to a Product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Once you have created the Price Schedule, assign it to the corresponding product.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&lt;div class="api-reference"&gt;API Reference: [Create a Price Schedule](</w:t>
      </w:r>
      <w:hyperlink r:id="rId11">
        <w:r w:rsidDel="00000000" w:rsidR="00000000" w:rsidRPr="00000000">
          <w:rPr>
            <w:color w:val="ff9900"/>
            <w:u w:val="single"/>
            <w:rtl w:val="0"/>
          </w:rPr>
          <w:t xml:space="preserve">https://documentation.ordercloud.io/api-reference#PriceSchedules_Create</w:t>
        </w:r>
      </w:hyperlink>
      <w:r w:rsidDel="00000000" w:rsidR="00000000" w:rsidRPr="00000000">
        <w:rPr>
          <w:color w:val="ff9900"/>
          <w:rtl w:val="0"/>
        </w:rPr>
        <w:t xml:space="preserve">)&lt;/div&gt;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POST https://api.ordercloud.io/v1/priceschedules/{priceScheduleID}s HTTP/1.1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Authentication: Bearer put_access_token_here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Content-Type: application/json; charset=UTF-8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{</w:t>
        <w:br w:type="textWrapping"/>
        <w:t xml:space="preserve">  "ID": "</w:t>
      </w:r>
      <w:r w:rsidDel="00000000" w:rsidR="00000000" w:rsidRPr="00000000">
        <w:rPr>
          <w:rtl w:val="0"/>
        </w:rPr>
        <w:t xml:space="preserve">FIXIT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",</w:t>
        <w:br w:type="textWrapping"/>
        <w:t xml:space="preserve">  "Name": "</w:t>
      </w:r>
      <w:r w:rsidDel="00000000" w:rsidR="00000000" w:rsidRPr="00000000">
        <w:rPr>
          <w:rtl w:val="0"/>
        </w:rPr>
        <w:t xml:space="preserve">Example Price Schedule Name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",</w:t>
        <w:br w:type="textWrapping"/>
        <w:t xml:space="preserve">  "ApplyTax": false,</w:t>
        <w:br w:type="textWrapping"/>
        <w:t xml:space="preserve">  "ApplyShipping": false,</w:t>
        <w:br w:type="textWrapping"/>
        <w:t xml:space="preserve">  "MinQuantity": null,</w:t>
        <w:br w:type="textWrapping"/>
        <w:t xml:space="preserve">  "MaxQuantity": 2500,</w:t>
        <w:br w:type="textWrapping"/>
        <w:t xml:space="preserve">  "UseCumulativeQuantity": false,</w:t>
        <w:br w:type="textWrapping"/>
        <w:t xml:space="preserve">  "RestrictedQuantity": false,</w:t>
        <w:br w:type="textWrapping"/>
        <w:t xml:space="preserve">  "OrderType": "Standard",</w:t>
        <w:br w:type="textWrapping"/>
        <w:t xml:space="preserve">  "PriceBreaks": [</w:t>
        <w:br w:type="textWrapping"/>
        <w:t xml:space="preserve">    {</w:t>
        <w:br w:type="textWrapping"/>
        <w:t xml:space="preserve">      "Quantity": 1,</w:t>
        <w:br w:type="textWrapping"/>
        <w:t xml:space="preserve">      "Price": 5.0</w:t>
        <w:br w:type="textWrapping"/>
        <w:t xml:space="preserve">    }</w:t>
        <w:br w:type="textWrapping"/>
        <w:t xml:space="preserve">  ],</w:t>
        <w:br w:type="textWrapping"/>
        <w:t xml:space="preserve">  "xp": null</w:t>
        <w:br w:type="textWrapping"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```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c78d8"/>
        </w:rPr>
      </w:pPr>
      <w:bookmarkStart w:colFirst="0" w:colLast="0" w:name="_yo4s87yody44" w:id="3"/>
      <w:bookmarkEnd w:id="3"/>
      <w:r w:rsidDel="00000000" w:rsidR="00000000" w:rsidRPr="00000000">
        <w:rPr>
          <w:color w:val="3c78d8"/>
          <w:rtl w:val="0"/>
        </w:rPr>
        <w:t xml:space="preserve">#</w:t>
      </w:r>
      <w:r w:rsidDel="00000000" w:rsidR="00000000" w:rsidRPr="00000000">
        <w:rPr>
          <w:color w:val="3c78d8"/>
          <w:rtl w:val="0"/>
        </w:rPr>
        <w:t xml:space="preserve"># What Ifs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&lt;strong&gt;What if you need to assign this max quantity to all users?&lt;/strong&gt;&lt;br/&gt; You would need to assign the Price Schedule with the set `MaxQuantity` at the buyer level.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&lt;strong&gt;What if you need to assign different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aximum quantities to different sets of users?&lt;/strong&gt;&lt;br/&gt; You can create multiple Price Schedules with a unique `MaxQuantity` for each set of users needed. Then make sure the Price Schedule assignments correspond to the </w:t>
      </w:r>
      <w:del w:author="Miranda Posthumus" w:id="1" w:date="2017-12-20T20:17:08Z">
        <w:r w:rsidDel="00000000" w:rsidR="00000000" w:rsidRPr="00000000">
          <w:rPr>
            <w:rtl w:val="0"/>
          </w:rPr>
          <w:delText xml:space="preserve">users or</w:delText>
        </w:r>
      </w:del>
      <w:r w:rsidDel="00000000" w:rsidR="00000000" w:rsidRPr="00000000">
        <w:rPr>
          <w:rtl w:val="0"/>
        </w:rPr>
        <w:t xml:space="preserve"> user groups you want.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0"/>
      <w:r w:rsidDel="00000000" w:rsidR="00000000" w:rsidRPr="00000000">
        <w:rPr>
          <w:rtl w:val="0"/>
        </w:rPr>
        <w:t xml:space="preserve">&lt;strong&gt;What if you need to control the max quantity across the whole order for a specific product?&lt;/strong&gt;&lt;br/&gt;If you want to restrict the user from adding multiple line items of the same product in order to exceed the max quantity, s</w:t>
      </w:r>
      <w:r w:rsidDel="00000000" w:rsidR="00000000" w:rsidRPr="00000000">
        <w:rPr>
          <w:rtl w:val="0"/>
        </w:rPr>
        <w:t xml:space="preserve">et the `</w:t>
      </w:r>
      <w:r w:rsidDel="00000000" w:rsidR="00000000" w:rsidRPr="00000000">
        <w:rPr>
          <w:highlight w:val="white"/>
          <w:rtl w:val="0"/>
        </w:rPr>
        <w:t xml:space="preserve">UseCumulativeQuantity` property to `true` on the Price Schedule. </w:t>
      </w:r>
      <w:r w:rsidDel="00000000" w:rsidR="00000000" w:rsidRPr="00000000">
        <w:rPr>
          <w:rtl w:val="0"/>
        </w:rPr>
        <w:t xml:space="preserve">This will </w:t>
      </w:r>
      <w:r w:rsidDel="00000000" w:rsidR="00000000" w:rsidRPr="00000000">
        <w:rPr>
          <w:highlight w:val="white"/>
          <w:rtl w:val="0"/>
        </w:rPr>
        <w:t xml:space="preserve">limit the user to specific quantities across their entire order.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c78d8"/>
        </w:rPr>
      </w:pPr>
      <w:bookmarkStart w:colFirst="0" w:colLast="0" w:name="_twbpan4510f0" w:id="4"/>
      <w:bookmarkEnd w:id="4"/>
      <w:r w:rsidDel="00000000" w:rsidR="00000000" w:rsidRPr="00000000">
        <w:rPr>
          <w:color w:val="3c78d8"/>
          <w:rtl w:val="0"/>
        </w:rPr>
        <w:t xml:space="preserve">## Conclusion</w:t>
      </w:r>
      <w:r w:rsidDel="00000000" w:rsidR="00000000" w:rsidRPr="00000000">
        <w:rPr>
          <w:color w:val="3c78d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guide allows you to establish a maximum quantity on a product through a Price Schedule. If you are interested in </w:t>
      </w:r>
      <w:r w:rsidDel="00000000" w:rsidR="00000000" w:rsidRPr="00000000">
        <w:rPr>
          <w:rtl w:val="0"/>
        </w:rPr>
        <w:t xml:space="preserve">learning how to restrict product quantity intervals, check out the [Restrict Product Quantity Intervals](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https://docs.google.com/a/four51.com/document/d/1gN4k0TxQhYqCRsP1VYC-DNOhDkZWIoYkO5B4JqsCJsA/edit?usp=drive_web</w:t>
        </w:r>
      </w:hyperlink>
      <w:r w:rsidDel="00000000" w:rsidR="00000000" w:rsidRPr="00000000">
        <w:rPr>
          <w:rtl w:val="0"/>
        </w:rPr>
        <w:t xml:space="preserve">) guide.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iranda Posthumus" w:id="0" w:date="2017-12-20T20:18:3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honestly feel like this is the only unique/valuable information in this guide. Other PriceSchedule guides could touch on the max quantity fields, and also have this paragraph in the what ifs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documentation.ordercloud.io/api-reference#PriceSchedules_Create" TargetMode="External"/><Relationship Id="rId10" Type="http://schemas.openxmlformats.org/officeDocument/2006/relationships/hyperlink" Target="https://documentation.ordercloud.io/api-reference#PriceSchedules_Create" TargetMode="External"/><Relationship Id="rId12" Type="http://schemas.openxmlformats.org/officeDocument/2006/relationships/hyperlink" Target="https://docs.google.com/a/four51.com/document/d/1gN4k0TxQhYqCRsP1VYC-DNOhDkZWIoYkO5B4JqsCJsA/edit?usp=drive_web" TargetMode="External"/><Relationship Id="rId9" Type="http://schemas.openxmlformats.org/officeDocument/2006/relationships/hyperlink" Target="https://documentation.ordercloud.io/guides/base-use-cases/set-minimum-and-maximum-order-quantities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vcenter.ordercloud.io/guides/base-use-cases/create-and-assign-a-product" TargetMode="External"/><Relationship Id="rId8" Type="http://schemas.openxmlformats.org/officeDocument/2006/relationships/hyperlink" Target="https://devcenter.ordercloud.io/guides/base-use-cases/create-and-assign-price-sched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