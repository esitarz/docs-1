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k2x2l9mluot" w:id="0"/>
      <w:bookmarkEnd w:id="0"/>
      <w:r w:rsidDel="00000000" w:rsidR="00000000" w:rsidRPr="00000000">
        <w:rPr>
          <w:color w:val="3c78d8"/>
          <w:rtl w:val="0"/>
        </w:rPr>
        <w:t xml:space="preserve">##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This guide will teach you how to configure a Price Schedule with Price Breaks that will provide a discount at greater quantities. Specifically, this example will show how to configure a 10% discount for every 100 units ordered.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 is a common practice to offer a financial incentive to buyer users that purchase goods in multiple units or in large quantities. Within OrderCloud.io, `Price Breaks` allow you to control the unit price of an item based on quantity ordered by a user. The `Price` is based on the `Quantity`.  For example a `Price Break` with a `Quantity` of 100 and a `Price` of $10 would result in a line total of $1,000 when a user orders a `Quantity` of 100 of these items.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bookmarkStart w:colFirst="0" w:colLast="0" w:name="_pf9jol1uevec" w:id="1"/>
      <w:bookmarkEnd w:id="1"/>
      <w:r w:rsidDel="00000000" w:rsidR="00000000" w:rsidRPr="00000000">
        <w:rPr>
          <w:color w:val="3c78d8"/>
          <w:rtl w:val="0"/>
        </w:rPr>
        <w:t xml:space="preserve">##  Prerequisites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[Create and Assign Price Schedule](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https://documentation.ordercloud.io/use-case-guides/product-catalog-management/create-and-assign-price-schedule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## 1. Create Price Breaks within a Price Schedule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example below will show the structure needed to create Price Breaks that will produce a 10% reduction in `Price` for every 100 units ordered.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&lt;div class="api-reference"&gt;While Price Breaks can be created individually using the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API Reference: [Save Price Break](https://documentation.ordercloud.io/api-reference#PriceSchedules_SavePriceBreak) endpoint, this example uses the API Reference: [Create a Price Schedule](</w:t>
      </w:r>
      <w:hyperlink r:id="rId7">
        <w:r w:rsidDel="00000000" w:rsidR="00000000" w:rsidRPr="00000000">
          <w:rPr>
            <w:color w:val="ff9900"/>
            <w:u w:val="single"/>
            <w:rtl w:val="0"/>
          </w:rPr>
          <w:t xml:space="preserve">https://documentation.ordercloud.io/api-reference#PriceSchedules_Create</w:t>
        </w:r>
      </w:hyperlink>
      <w:r w:rsidDel="00000000" w:rsidR="00000000" w:rsidRPr="00000000">
        <w:rPr>
          <w:color w:val="ff9900"/>
          <w:rtl w:val="0"/>
        </w:rPr>
        <w:t xml:space="preserve">) endpoint.&lt;/div&gt;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POST https://api.ordercloud.io/v1/priceschedules HTTP/1.1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Authentication: Bearer put_access_token_here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"ID": "ExamplePriceSchedule",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"Name": "Example Price Schedule",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"ApplyTax":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"ApplyShipping":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"MaxQuantity": 1000,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"UseCumulativeQuantity":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"RestrictedQuantity": false,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del w:author="Miranda Posthumus" w:id="0" w:date="2017-12-20T19:43:01Z">
        <w:r w:rsidDel="00000000" w:rsidR="00000000" w:rsidRPr="00000000">
          <w:rPr>
            <w:rtl w:val="0"/>
          </w:rPr>
          <w:delText xml:space="preserve">  "OrderType": "Standard",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"PriceBreaks": [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100,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10.00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200,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9.00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300,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8.10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400,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72.9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500,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6.56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600,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5.90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700,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5.31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800,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4.78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900,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4.30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"Quantity": 1000,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"Price": 3.87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"xp": null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wbpan4510f0" w:id="2"/>
      <w:bookmarkEnd w:id="2"/>
      <w:r w:rsidDel="00000000" w:rsidR="00000000" w:rsidRPr="00000000">
        <w:rPr>
          <w:color w:val="3c78d8"/>
          <w:rtl w:val="0"/>
        </w:rPr>
        <w:t xml:space="preserve">## 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You should now be able to fully customize your Price Schedules to include Price Breaks. If you are interested in setting restricted quantities, check out the [Restrict Product Quantity Intervals](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https://documentation.ordercloud.io/use-case-guides/product-catalog-management/restrict-product-quantity-intervals</w:t>
        </w:r>
      </w:hyperlink>
      <w:r w:rsidDel="00000000" w:rsidR="00000000" w:rsidRPr="00000000">
        <w:rPr>
          <w:rtl w:val="0"/>
        </w:rPr>
        <w:t xml:space="preserve">) guide.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umentation.ordercloud.io/use-case-guides/product-catalog-management/create-and-assign-price-schedule" TargetMode="External"/><Relationship Id="rId7" Type="http://schemas.openxmlformats.org/officeDocument/2006/relationships/hyperlink" Target="https://documentation.ordercloud.io/api-reference#PriceSchedules_Create" TargetMode="External"/><Relationship Id="rId8" Type="http://schemas.openxmlformats.org/officeDocument/2006/relationships/hyperlink" Target="https://documentation.ordercloud.io//use-case-guides/product-catalog-management/rrestrict-product-quantity-interv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