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2x2l9mluot" w:id="0"/>
      <w:bookmarkEnd w:id="0"/>
      <w:r w:rsidDel="00000000" w:rsidR="00000000" w:rsidRPr="00000000">
        <w:rPr>
          <w:color w:val="3c78d8"/>
          <w:rtl w:val="0"/>
        </w:rPr>
        <w:t xml:space="preserve">## </w:t>
      </w:r>
      <w:commentRangeStart w:id="0"/>
      <w:r w:rsidDel="00000000" w:rsidR="00000000" w:rsidRPr="00000000">
        <w:rPr>
          <w:color w:val="3c78d8"/>
          <w:rtl w:val="0"/>
        </w:rPr>
        <w:t xml:space="preserve">Introduction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Products are an essential building block for a catalog. In this guide, you’ll learn how to create a product that will cost the same for all users. This is a fairly basic configuration as it does not restrict price, quantity nor involve product visibility or different prices for users. To learn more about complex products/pricing, check out [Create Multiple Price Assignments](https://documentation.ordercloud.io/use-case-guides/product-catalog-management/create-multiple-price-assignments).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bd18gjvylvd" w:id="1"/>
      <w:bookmarkEnd w:id="1"/>
      <w:r w:rsidDel="00000000" w:rsidR="00000000" w:rsidRPr="00000000">
        <w:rPr>
          <w:color w:val="3c78d8"/>
          <w:rtl w:val="0"/>
        </w:rPr>
        <w:t xml:space="preserve">##  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[Create a Seller Organization](https://documentation.ordercloud.io/guides/getting-started/quick-start-guide#FirstOrg)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[Create a Buyer Organization](https://documentation.ordercloud.io/use-case-guides/buyer-and-seller-organization-management/create-a-buyer-organization)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[Create a User in a Buyer Organization](https://documentation.ordercloud.io/use-case-guides/buyer-and-seller-organization-management/create-a-user-in-a-buyer-organization)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bookmarkStart w:colFirst="0" w:colLast="0" w:name="_qfmng96lz4c3" w:id="2"/>
      <w:bookmarkEnd w:id="2"/>
      <w:r w:rsidDel="00000000" w:rsidR="00000000" w:rsidRPr="00000000">
        <w:rPr>
          <w:color w:val="3c78d8"/>
          <w:rtl w:val="0"/>
        </w:rPr>
        <w:t xml:space="preserve">##  1. Create a Product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creating your product, be sure to update the property ` "Active": true`. Also note that a `QuantityMultiplier: 1` is required for the product to be counted as one line item. The remaining properties in this request body pertain to more complex configurations.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[Create New Product](https://documentation.ordercloud.io/api-reference#Products_Create)&lt;/div&gt;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POST https://api.ordercloud.io/v1/products HTTP/1.1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Authentication: Bearer put_access_token_here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Content-Type: application/json; charset=UTF-8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"ID": "productID",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"Name": "Product Name",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"Description": "",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"QuantityMultiplier": 1,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"Active": true,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z2eadcqewt1" w:id="3"/>
      <w:bookmarkEnd w:id="3"/>
      <w:r w:rsidDel="00000000" w:rsidR="00000000" w:rsidRPr="00000000">
        <w:rPr>
          <w:color w:val="3c78d8"/>
          <w:rtl w:val="0"/>
        </w:rPr>
        <w:t xml:space="preserve">##  2. Create a Price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[Create New Price Schedule](</w:t>
      </w:r>
      <w:r w:rsidDel="00000000" w:rsidR="00000000" w:rsidRPr="00000000">
        <w:rPr>
          <w:color w:val="ff9900"/>
          <w:rtl w:val="0"/>
        </w:rPr>
        <w:t xml:space="preserve">https://documentation.ordercloud.io/api-reference#PriceSchedules_Create)&lt;/div&gt;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POST https://api.ordercloud.io/v1/priceschedules HTTP/1.1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Authentication: Bearer put_access_token_here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"ID": "priceScheduleID",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"Name": "priceScheduleName",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</w:t>
      </w:r>
      <w:del w:author="Miranda Posthumus" w:id="0" w:date="2017-12-20T19:45:03Z">
        <w:r w:rsidDel="00000000" w:rsidR="00000000" w:rsidRPr="00000000">
          <w:rPr>
            <w:color w:val="333333"/>
            <w:sz w:val="23"/>
            <w:szCs w:val="23"/>
            <w:highlight w:val="white"/>
            <w:rtl w:val="0"/>
          </w:rPr>
          <w:delText xml:space="preserve">"OrderType": "Standard",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"PriceBreaks":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"Quantity": 1,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"Price": 1.0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"xp":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OrderCloud.io, price schedules govern how much a product costs &lt;strong&gt;per </w:t>
      </w:r>
      <w:del w:author="Miranda Posthumus" w:id="1" w:date="2017-12-20T19:45:30Z">
        <w:r w:rsidDel="00000000" w:rsidR="00000000" w:rsidRPr="00000000">
          <w:rPr>
            <w:rtl w:val="0"/>
          </w:rPr>
          <w:delText xml:space="preserve">product </w:delText>
        </w:r>
      </w:del>
      <w:r w:rsidDel="00000000" w:rsidR="00000000" w:rsidRPr="00000000">
        <w:rPr>
          <w:rtl w:val="0"/>
        </w:rPr>
        <w:t xml:space="preserve">unit&lt;/strong&gt;. Here we set the `Quantity` and `Price` of the `PriceBreaks` to a 1:1 relation, which will make a product cost `</w:t>
      </w:r>
      <w:ins w:author="Miranda Posthumus" w:id="2" w:date="2017-12-20T19:45:42Z">
        <w:r w:rsidDel="00000000" w:rsidR="00000000" w:rsidRPr="00000000">
          <w:rPr>
            <w:rtl w:val="0"/>
          </w:rPr>
          <w:t xml:space="preserve">$</w:t>
        </w:r>
      </w:ins>
      <w:r w:rsidDel="00000000" w:rsidR="00000000" w:rsidRPr="00000000">
        <w:rPr>
          <w:rtl w:val="0"/>
        </w:rPr>
        <w:t xml:space="preserve">1` per `1` line-item.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bookmarkStart w:colFirst="0" w:colLast="0" w:name="_4a4y0cbh8jxz" w:id="4"/>
      <w:bookmarkEnd w:id="4"/>
      <w:r w:rsidDel="00000000" w:rsidR="00000000" w:rsidRPr="00000000">
        <w:rPr>
          <w:color w:val="3c78d8"/>
          <w:rtl w:val="0"/>
        </w:rPr>
        <w:t xml:space="preserve">##  3. Assign a Product to a Price Schedule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Next we need</w:t>
      </w:r>
      <w:ins w:author="Miranda Posthumus" w:id="3" w:date="2017-12-20T19:46:13Z">
        <w:r w:rsidDel="00000000" w:rsidR="00000000" w:rsidRPr="00000000">
          <w:rPr>
            <w:rtl w:val="0"/>
          </w:rPr>
          <w:t xml:space="preserve"> to assign the price schedule to the product. Multiple products can share the same price schedule.</w:t>
        </w:r>
      </w:ins>
      <w:del w:author="Miranda Posthumus" w:id="3" w:date="2017-12-20T19:46:13Z">
        <w:r w:rsidDel="00000000" w:rsidR="00000000" w:rsidRPr="00000000">
          <w:rPr>
            <w:rtl w:val="0"/>
          </w:rPr>
          <w:delText xml:space="preserve"> our product assigned to our price schedule</w:delText>
        </w:r>
      </w:del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[Save Assignment](</w:t>
      </w:r>
      <w:r w:rsidDel="00000000" w:rsidR="00000000" w:rsidRPr="00000000">
        <w:rPr>
          <w:color w:val="ff9900"/>
          <w:rtl w:val="0"/>
        </w:rPr>
        <w:t xml:space="preserve">https://documentation.ordercloud.io/api-reference#Products_SaveAssignment)&lt;/div&gt;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POST https://api.ordercloud.io/v1/products/assignments HTTP/1.1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Authentication: Bearer put_access_token_here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"ProductID": "productID",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"PriceScheduleID": "priceScheduleID",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"BuyerID": "buyerID"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this request body, we are only assigning on a buyer level by using only the `BuyerID` property. This way all users in this buyer organization may purchase this product at a specific price.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&lt;div class="note"&gt;For more information on assignments please refer to [Make An Assignment](https://documentation.ordercloud.io/use-case-guides/product-catalog-management/make-an-assignment) guide.&lt;/aside&gt;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bookmarkStart w:colFirst="0" w:colLast="0" w:name="_twbpan4510f0" w:id="5"/>
      <w:bookmarkEnd w:id="5"/>
      <w:r w:rsidDel="00000000" w:rsidR="00000000" w:rsidRPr="00000000">
        <w:rPr>
          <w:color w:val="3c78d8"/>
          <w:rtl w:val="0"/>
        </w:rPr>
        <w:t xml:space="preserve">## Conclusion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96cbfe"/>
          <w:sz w:val="20"/>
          <w:szCs w:val="20"/>
          <w:shd w:fill="1d1f21" w:val="clear"/>
        </w:rPr>
      </w:pPr>
      <w:r w:rsidDel="00000000" w:rsidR="00000000" w:rsidRPr="00000000">
        <w:rPr>
          <w:rtl w:val="0"/>
        </w:rPr>
        <w:t xml:space="preserve">You made a product that can be purchased by any user in a buyer organization and should have the building blocks necessary to begin customizing your unique product pricing.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iranda Posthumus" w:id="0" w:date="2017-12-20T19:48:3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guide title to "Creating and Assigning a Price Schedule"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