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Introduction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guide will teach you how to assign a Message Sender.  Assigning a Message Sender is the final step to enabling automatic user communications in OrderCloud.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guide will also teach you how to make an assignment between a </w:t>
      </w:r>
      <w:del w:author="Miranda Posthumus" w:id="0" w:date="2017-12-21T18:58:39Z">
        <w:r w:rsidDel="00000000" w:rsidR="00000000" w:rsidRPr="00000000">
          <w:rPr>
            <w:rtl w:val="0"/>
          </w:rPr>
          <w:delText xml:space="preserve">single </w:delText>
        </w:r>
      </w:del>
      <w:r w:rsidDel="00000000" w:rsidR="00000000" w:rsidRPr="00000000">
        <w:rPr>
          <w:rtl w:val="0"/>
        </w:rPr>
        <w:t xml:space="preserve">party and a </w:t>
      </w:r>
      <w:del w:author="Miranda Posthumus" w:id="1" w:date="2017-12-21T18:58:41Z">
        <w:r w:rsidDel="00000000" w:rsidR="00000000" w:rsidRPr="00000000">
          <w:rPr>
            <w:rtl w:val="0"/>
          </w:rPr>
          <w:delText xml:space="preserve">single </w:delText>
        </w:r>
      </w:del>
      <w:r w:rsidDel="00000000" w:rsidR="00000000" w:rsidRPr="00000000">
        <w:rPr>
          <w:rtl w:val="0"/>
        </w:rPr>
        <w:t xml:space="preserve">Message Sender.  Message Senders can be assigned to multiple parties in your Organization and each party can have a relationship to more than one Message Sender.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Prerequisites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Create a Mandrill Message Sender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rtl w:val="0"/>
        </w:rPr>
        <w:t xml:space="preserve">https://documentation.ordercloud.io/</w:t>
      </w:r>
      <w:r w:rsidDel="00000000" w:rsidR="00000000" w:rsidRPr="00000000">
        <w:rPr>
          <w:rtl w:val="0"/>
        </w:rPr>
        <w:t xml:space="preserve">use-case-guides/buyer-and-seller-organization-management/create-a-mandrill-message-sender)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Create and Assign User </w:t>
      </w:r>
      <w:r w:rsidDel="00000000" w:rsidR="00000000" w:rsidRPr="00000000">
        <w:rPr>
          <w:rtl w:val="0"/>
        </w:rPr>
        <w:t xml:space="preserve">and User Groups](</w:t>
      </w:r>
      <w:r w:rsidDel="00000000" w:rsidR="00000000" w:rsidRPr="00000000">
        <w:rPr>
          <w:rtl w:val="0"/>
        </w:rPr>
        <w:t xml:space="preserve">https://documentation.ordercloud.io/</w:t>
      </w:r>
      <w:r w:rsidDel="00000000" w:rsidR="00000000" w:rsidRPr="00000000">
        <w:rPr>
          <w:rtl w:val="0"/>
        </w:rPr>
        <w:t xml:space="preserve">use-case-guides/buyer-and-seller-organization-management/create-and-assign-users-and-user-groups)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[Make an Assignment](https://documentation.ordercloud.io/use-case-guides/product-catalog-management/make-an-assignment)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&lt;div class="note"&gt;Please Note: we will be using the “Forgot Password Sender” that we reference in the [Create a Mandrill Message Sender](https://documentation.ordercloud.io/use-case-guides/buyer-and-seller-organization-management/create-a-mandrill-message-sender) guide as our example throughout this guide.&lt;/div&gt;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1. Find Your Message Sender 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[List Message Sender](https://documentation.ordercloud.io/api-reference#MessageSenders_List)&lt;/div&gt;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GET </w:t>
      </w:r>
      <w:hyperlink r:id="rId7">
        <w:r w:rsidDel="00000000" w:rsidR="00000000" w:rsidRPr="00000000">
          <w:rPr>
            <w:sz w:val="21"/>
            <w:szCs w:val="21"/>
            <w:highlight w:val="white"/>
            <w:u w:val="single"/>
            <w:rtl w:val="0"/>
          </w:rPr>
          <w:t xml:space="preserve">https://api.ordercloud.io/v1</w:t>
        </w:r>
      </w:hyperlink>
      <w:r w:rsidDel="00000000" w:rsidR="00000000" w:rsidRPr="00000000">
        <w:rPr>
          <w:u w:val="single"/>
          <w:rtl w:val="0"/>
        </w:rPr>
        <w:t xml:space="preserve">/MessageSenders</w:t>
      </w:r>
      <w:r w:rsidDel="00000000" w:rsidR="00000000" w:rsidRPr="00000000">
        <w:rPr>
          <w:highlight w:val="white"/>
          <w:rtl w:val="0"/>
        </w:rPr>
        <w:t xml:space="preserve"> HTTP/1.1</w:t>
        <w:br w:type="textWrapping"/>
        <w:t xml:space="preserve">Authentication: Bearer put_access_token_here</w:t>
        <w:br w:type="textWrapping"/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commentRangeStart w:id="0"/>
      <w:r w:rsidDel="00000000" w:rsidR="00000000" w:rsidRPr="00000000">
        <w:rPr>
          <w:rtl w:val="0"/>
        </w:rPr>
        <w:t xml:space="preserve">Send the list request and copy the ID of the "Forgot Password Sender", </w:t>
      </w:r>
      <w:r w:rsidDel="00000000" w:rsidR="00000000" w:rsidRPr="00000000">
        <w:rPr>
          <w:rtl w:val="0"/>
        </w:rPr>
        <w:t xml:space="preserve">which was created in previou</w:t>
      </w:r>
      <w:r w:rsidDel="00000000" w:rsidR="00000000" w:rsidRPr="00000000">
        <w:rPr>
          <w:rtl w:val="0"/>
        </w:rPr>
        <w:t xml:space="preserve">sly.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2. Assign the Message Sender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[Save Assignment Message Sender](https://documentation.ordercloud.io/api-reference#MessageSenders_SaveAssignment)&lt;/div&gt;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POST </w:t>
      </w:r>
      <w:hyperlink r:id="rId8">
        <w:r w:rsidDel="00000000" w:rsidR="00000000" w:rsidRPr="00000000">
          <w:rPr>
            <w:sz w:val="21"/>
            <w:szCs w:val="21"/>
            <w:highlight w:val="white"/>
            <w:u w:val="single"/>
            <w:rtl w:val="0"/>
          </w:rPr>
          <w:t xml:space="preserve">https://api.ordercloud.io/v1</w:t>
        </w:r>
      </w:hyperlink>
      <w:r w:rsidDel="00000000" w:rsidR="00000000" w:rsidRPr="00000000">
        <w:rPr>
          <w:u w:val="single"/>
          <w:rtl w:val="0"/>
        </w:rPr>
        <w:t xml:space="preserve">/MessageSenders/assignments</w:t>
      </w:r>
      <w:r w:rsidDel="00000000" w:rsidR="00000000" w:rsidRPr="00000000">
        <w:rPr>
          <w:highlight w:val="white"/>
          <w:rtl w:val="0"/>
        </w:rPr>
        <w:t xml:space="preserve"> HTTP/1.1</w:t>
        <w:br w:type="textWrapping"/>
        <w:t xml:space="preserve">Authentication: Bearer put_access_token_here</w:t>
        <w:br w:type="textWrapping"/>
        <w:t xml:space="preserve">Content-Type: 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"MessageSenderID": "message_sender_id",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"BuyerID": "buyer_organization_id"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assignment will enable the "Forgot Password Sender" for the entire Buyer Organization.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3. Test Your Message Sender and Assignment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order to confirm that you have set up and assigned your Message Sender correctly, trigger the Password Reset feature for a Buyer User and check the email inbox associated with the Buyer User's email address for a Password Reset notification.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[SendVerificationCode](</w:t>
      </w:r>
      <w:r w:rsidDel="00000000" w:rsidR="00000000" w:rsidRPr="00000000">
        <w:rPr>
          <w:color w:val="ff9900"/>
          <w:rtl w:val="0"/>
        </w:rPr>
        <w:t xml:space="preserve">https://documentation.ordercloud.io/api-reference#PasswordResets_SendVerificationCode</w:t>
      </w:r>
      <w:r w:rsidDel="00000000" w:rsidR="00000000" w:rsidRPr="00000000">
        <w:rPr>
          <w:color w:val="ff9900"/>
          <w:rtl w:val="0"/>
        </w:rPr>
        <w:t xml:space="preserve">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POST </w:t>
      </w:r>
      <w:hyperlink r:id="rId9">
        <w:r w:rsidDel="00000000" w:rsidR="00000000" w:rsidRPr="00000000">
          <w:rPr>
            <w:sz w:val="21"/>
            <w:szCs w:val="21"/>
            <w:highlight w:val="white"/>
            <w:u w:val="single"/>
            <w:rtl w:val="0"/>
          </w:rPr>
          <w:t xml:space="preserve">https://api.ordercloud.io/v1</w:t>
        </w:r>
      </w:hyperlink>
      <w:r w:rsidDel="00000000" w:rsidR="00000000" w:rsidRPr="00000000">
        <w:rPr>
          <w:u w:val="single"/>
          <w:rtl w:val="0"/>
        </w:rPr>
        <w:t xml:space="preserve">/password/reset</w:t>
      </w:r>
      <w:r w:rsidDel="00000000" w:rsidR="00000000" w:rsidRPr="00000000">
        <w:rPr>
          <w:highlight w:val="white"/>
          <w:rtl w:val="0"/>
        </w:rPr>
        <w:t xml:space="preserve"> HTTP/1.1</w:t>
        <w:br w:type="textWrapping"/>
        <w:t xml:space="preserve">Authentication: Bearer put_access_token_here</w:t>
        <w:br w:type="textWrapping"/>
        <w:t xml:space="preserve">Content-Type: 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"ClientID": "ExampleClientID",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"Username": "JohnDoe"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 this point, your Buyer User's inbox, in this case JohnDoe, should have a new email that was sent from your Message Sender.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Conclusion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have learned how to assign custom Mandrill Message Senders and test your configuration using the API Console.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iranda Posthumus" w:id="0" w:date="2017-12-21T18:59:4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ordercloud.io/v1/buyers/%7BbuyerID%7D/order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i.ordercloud.io/v1/buyers/%7BbuyerID%7D/orders" TargetMode="External"/><Relationship Id="rId8" Type="http://schemas.openxmlformats.org/officeDocument/2006/relationships/hyperlink" Target="https://api.ordercloud.io/v1/buyers/%7BbuyerID%7D/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