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9qs134pml2x" w:id="0"/>
      <w:bookmarkEnd w:id="0"/>
      <w:r w:rsidDel="00000000" w:rsidR="00000000" w:rsidRPr="00000000">
        <w:rPr>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how to create a shipment for a single o</w:t>
      </w:r>
      <w:r w:rsidDel="00000000" w:rsidR="00000000" w:rsidRPr="00000000">
        <w:rPr>
          <w:rtl w:val="0"/>
        </w:rPr>
        <w:t xml:space="preserve">rder and a single line item as well as shipments containing multiple orders and line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Shipments are created after an order has been submitted or approved. Once an order is sent, shipments apply to fulfill the quantities on the order by line item, and once all quantities are fulfilled the order will be considered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del w:author="Miranda Posthumus" w:id="0" w:date="2017-12-21T18:30:45Z">
        <w:r w:rsidDel="00000000" w:rsidR="00000000" w:rsidRPr="00000000">
          <w:rPr>
            <w:rtl w:val="0"/>
          </w:rPr>
          <w:delText xml:space="preserve">&lt;div class="note"&gt;&lt;strong&gt;04/01/2017:&lt;/strong&gt; Items on a shipment are no longer on the shipment object. Read more about the Shipment Changes [here](</w:delText>
        </w:r>
        <w:r w:rsidDel="00000000" w:rsidR="00000000" w:rsidRPr="00000000">
          <w:fldChar w:fldCharType="begin"/>
        </w:r>
        <w:r w:rsidDel="00000000" w:rsidR="00000000" w:rsidRPr="00000000">
          <w:delInstrText xml:space="preserve">HYPERLINK "https://github.com/ordercloud-api/release-notes/blob/master/2017/January/breaking-changes.md#shipment-changes"</w:delInstrText>
        </w:r>
        <w:r w:rsidDel="00000000" w:rsidR="00000000" w:rsidRPr="00000000">
          <w:fldChar w:fldCharType="separate"/>
        </w:r>
        <w:r w:rsidDel="00000000" w:rsidR="00000000" w:rsidRPr="00000000">
          <w:rPr>
            <w:color w:val="1155cc"/>
            <w:u w:val="single"/>
            <w:rtl w:val="0"/>
          </w:rPr>
          <w:delText xml:space="preserve">https://github.com/ordercloud-api/release-notes/blob/master/2017/January/breaking-changes.md#shipment-changes</w:delText>
        </w:r>
        <w:r w:rsidDel="00000000" w:rsidR="00000000" w:rsidRPr="00000000">
          <w:fldChar w:fldCharType="end"/>
        </w:r>
        <w:r w:rsidDel="00000000" w:rsidR="00000000" w:rsidRPr="00000000">
          <w:rPr>
            <w:rtl w:val="0"/>
          </w:rPr>
          <w:delText xml:space="preserve">).&lt;/div&gt;</w:delText>
        </w:r>
      </w:del>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mvk6nd5h47v" w:id="1"/>
      <w:bookmarkEnd w:id="1"/>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t>
      </w:r>
      <w:r w:rsidDel="00000000" w:rsidR="00000000" w:rsidRPr="00000000">
        <w:rPr>
          <w:rtl w:val="0"/>
        </w:rPr>
        <w:t xml:space="preserve">Submit Your First Order](https://documentation.ordercloud.io/use-case-guides/order-management/submit-your-first-order)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yvq3omka3e5" w:id="2"/>
      <w:bookmarkEnd w:id="2"/>
      <w:r w:rsidDel="00000000" w:rsidR="00000000" w:rsidRPr="00000000">
        <w:rPr>
          <w:rtl w:val="0"/>
        </w:rPr>
        <w:t xml:space="preserve">## 1. </w:t>
      </w:r>
      <w:r w:rsidDel="00000000" w:rsidR="00000000" w:rsidRPr="00000000">
        <w:rPr>
          <w:rtl w:val="0"/>
        </w:rPr>
        <w:t xml:space="preserve">Create a Shipment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w:t>
      </w:r>
      <w:r w:rsidDel="00000000" w:rsidR="00000000" w:rsidRPr="00000000">
        <w:rPr>
          <w:color w:val="ff9900"/>
          <w:rtl w:val="0"/>
        </w:rPr>
        <w:t xml:space="preserve">Create New Shipment](https://documentation.ordercloud.io/api-reference#Shipments_Create)&lt;/div&gt;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t xml:space="preserve">POST </w:t>
      </w:r>
      <w:r w:rsidDel="00000000" w:rsidR="00000000" w:rsidRPr="00000000">
        <w:rPr>
          <w:rtl w:val="0"/>
        </w:rPr>
        <w:t xml:space="preserve">https://api.ordercloud.io/shipments</w:t>
      </w:r>
      <w:r w:rsidDel="00000000" w:rsidR="00000000" w:rsidRPr="00000000">
        <w:rPr>
          <w:rtl w:val="0"/>
        </w:rPr>
        <w:t xml:space="preserve"> HTTP/1.1</w:t>
      </w:r>
      <w:r w:rsidDel="00000000" w:rsidR="00000000" w:rsidRPr="00000000">
        <w:rPr>
          <w:highlight w:val="white"/>
          <w:rtl w:val="0"/>
        </w:rPr>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w:t>
        <w:br w:type="textWrapping"/>
        <w:t xml:space="preserve">  "ID": "Shipment1",</w:t>
        <w:br w:type="textWrapping"/>
        <w:t xml:space="preserve">  "Shipper": "UPS",</w:t>
        <w:br w:type="textWrapping"/>
        <w:t xml:space="preserve">  "DateShipped": "2016-11-23",</w:t>
        <w:br w:type="textWrapping"/>
        <w:t xml:space="preserve">  "DateDelivered": null,</w:t>
        <w:br w:type="textWrapping"/>
        <w:t xml:space="preserve">  "TrackingNumber": "jfhf74ujdf89u43jdsfkfds8o3443",</w:t>
        <w:br w:type="textWrapping"/>
        <w:t xml:space="preserve">  "Cost": 12.59,</w:t>
        <w:br w:type="textWrapping"/>
        <w:t xml:space="preserve">  "Items": [</w:t>
        <w:br w:type="textWrapping"/>
        <w:t xml:space="preserve">    {</w:t>
        <w:br w:type="textWrapping"/>
        <w:t xml:space="preserve">      "OrderID": "2002",</w:t>
        <w:br w:type="textWrapping"/>
        <w:t xml:space="preserve">      "LineItemID": "1001",</w:t>
        <w:br w:type="textWrapping"/>
        <w:t xml:space="preserve">      "QuantityShipped": 1</w:t>
        <w:br w:type="textWrapping"/>
        <w:t xml:space="preserve">    }</w:t>
        <w:br w:type="textWrapping"/>
        <w:t xml:space="preserve">  ],</w:t>
        <w:br w:type="textWrapping"/>
        <w:t xml:space="preserve">  "xp": null</w:t>
        <w:br w:type="textWrapping"/>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886baof6ts4" w:id="3"/>
      <w:bookmarkEnd w:id="3"/>
      <w:r w:rsidDel="00000000" w:rsidR="00000000" w:rsidRPr="00000000">
        <w:rPr>
          <w:rtl w:val="0"/>
        </w:rPr>
        <w:t xml:space="preserve">## </w:t>
      </w:r>
      <w:r w:rsidDel="00000000" w:rsidR="00000000" w:rsidRPr="00000000">
        <w:rPr>
          <w:rtl w:val="0"/>
        </w:rPr>
        <w:t xml:space="preserve">2. </w:t>
      </w:r>
      <w:r w:rsidDel="00000000" w:rsidR="00000000" w:rsidRPr="00000000">
        <w:rPr>
          <w:rtl w:val="0"/>
        </w:rPr>
        <w:t xml:space="preserve">Multiple Line Items and Orders in a Single Shipment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Shipments resource supports shipping multiple line items and multiple orders in a single shipment.</w:t>
      </w:r>
      <w:r w:rsidDel="00000000" w:rsidR="00000000" w:rsidRPr="00000000">
        <w:rPr>
          <w:rtl w:val="0"/>
        </w:rPr>
        <w:t xml:space="preserve"> </w:t>
      </w:r>
      <w:r w:rsidDel="00000000" w:rsidR="00000000" w:rsidRPr="00000000">
        <w:rPr>
          <w:rtl w:val="0"/>
        </w:rPr>
        <w:t xml:space="preserve">This allows you to bundle orders and line items into one shipment to a single destination</w:t>
      </w:r>
      <w:r w:rsidDel="00000000" w:rsidR="00000000" w:rsidRPr="00000000">
        <w:rPr>
          <w:rtl w:val="0"/>
        </w:rPr>
        <w:t xml:space="preserve">.</w:t>
      </w:r>
      <w:commentRangeStart w:id="1"/>
      <w:r w:rsidDel="00000000" w:rsidR="00000000" w:rsidRPr="00000000">
        <w:rPr>
          <w:rtl w:val="0"/>
        </w:rPr>
        <w:t xml:space="preserve"> Conversely, you can also create and apply multiple shipments for a single line item.</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accomplish this you simply add the additional `OrderID`, `LineItemID`, and `QuantityShipped` to the Items array.  In the below JSON we are representing two orders. The first order (`"OrderID": "654654"`) has two line items and the second order (`"OrderID": "733733"`) has just one line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Shipment](https://documentation.ordercloud.io/api-reference#Shipments_Create)&lt;/div&gt;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t xml:space="preserve">POST https://api.ordercloud.io/shipments HTTP/1.1</w:t>
      </w:r>
      <w:r w:rsidDel="00000000" w:rsidR="00000000" w:rsidRPr="00000000">
        <w:rPr>
          <w:highlight w:val="white"/>
          <w:rtl w:val="0"/>
        </w:rPr>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8f8f8"/>
          <w:sz w:val="21"/>
          <w:szCs w:val="21"/>
          <w:shd w:fill="231f20" w:val="clear"/>
        </w:rPr>
      </w:pPr>
      <w:r w:rsidDel="00000000" w:rsidR="00000000" w:rsidRPr="00000000">
        <w:rPr>
          <w:rtl w:val="0"/>
        </w:rPr>
        <w:t xml:space="preserve">{</w:t>
        <w:br w:type="textWrapping"/>
        <w:t xml:space="preserve">  "ID": "Shipment1",</w:t>
        <w:br w:type="textWrapping"/>
        <w:t xml:space="preserve">  "Shipper": "UPS",</w:t>
        <w:br w:type="textWrapping"/>
        <w:t xml:space="preserve">  "DateShipped": "2016-11-23",</w:t>
        <w:br w:type="textWrapping"/>
        <w:t xml:space="preserve">  "DateDelivered": null,</w:t>
        <w:br w:type="textWrapping"/>
        <w:t xml:space="preserve">  "TrackingNumber": "jfhf74ujdf89u43jdsfkfds8o3443",</w:t>
        <w:br w:type="textWrapping"/>
        <w:t xml:space="preserve">  "Cost": 78.75,</w:t>
        <w:br w:type="textWrapping"/>
        <w:t xml:space="preserve">  "Items": [</w:t>
        <w:br w:type="textWrapping"/>
        <w:t xml:space="preserve">    {</w:t>
        <w:br w:type="textWrapping"/>
        <w:t xml:space="preserve">      "OrderID": "654654",</w:t>
        <w:br w:type="textWrapping"/>
        <w:t xml:space="preserve">      "LineItemID": "1001",</w:t>
        <w:br w:type="textWrapping"/>
        <w:t xml:space="preserve">      "QuantityShipped": 1</w:t>
        <w:br w:type="textWrapping"/>
        <w:t xml:space="preserve">    },</w:t>
        <w:br w:type="textWrapping"/>
        <w:t xml:space="preserve">    {</w:t>
        <w:br w:type="textWrapping"/>
        <w:t xml:space="preserve">      "OrderID": "654654",</w:t>
        <w:br w:type="textWrapping"/>
        <w:t xml:space="preserve">      "LineItemID": "1002",</w:t>
        <w:br w:type="textWrapping"/>
        <w:t xml:space="preserve">      "QuantityShipped": 1</w:t>
        <w:br w:type="textWrapping"/>
        <w:t xml:space="preserve">    },</w:t>
        <w:br w:type="textWrapping"/>
        <w:t xml:space="preserve">    {</w:t>
        <w:br w:type="textWrapping"/>
        <w:t xml:space="preserve">      "OrderID": "733733",</w:t>
        <w:br w:type="textWrapping"/>
        <w:t xml:space="preserve">      "LineItemID": "1001",</w:t>
        <w:br w:type="textWrapping"/>
        <w:t xml:space="preserve">      "QuantityShipped": 1</w:t>
        <w:br w:type="textWrapping"/>
        <w:t xml:space="preserve">    }</w:t>
        <w:br w:type="textWrapping"/>
        <w:t xml:space="preserve">  ],</w:t>
        <w:br w:type="textWrapping"/>
        <w:t xml:space="preserve">  "xp": null</w:t>
        <w:br w:type="textWrapping"/>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pyo8p2omugh" w:id="4"/>
      <w:bookmarkEnd w:id="4"/>
      <w:r w:rsidDel="00000000" w:rsidR="00000000" w:rsidRPr="00000000">
        <w:rPr>
          <w:rtl w:val="0"/>
        </w:rPr>
        <w:t xml:space="preserve">## 2. Adding an Item to a Shipment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a shipment has been created, line items can still be modified. In the next example we are adding a line item to `"OrderID": "654654"`.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Item](https://documentation.ordercloud.io/api-reference#Shipments_SaveItem)&lt;/div&gt;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t xml:space="preserve">POST </w:t>
      </w:r>
      <w:r w:rsidDel="00000000" w:rsidR="00000000" w:rsidRPr="00000000">
        <w:rPr>
          <w:rtl w:val="0"/>
        </w:rPr>
        <w:t xml:space="preserve">https://api.ordercloud.io/shipments/{shipmentID}/items</w:t>
      </w:r>
      <w:r w:rsidDel="00000000" w:rsidR="00000000" w:rsidRPr="00000000">
        <w:rPr>
          <w:rtl w:val="0"/>
        </w:rPr>
        <w:t xml:space="preserve"> HTTP/1.1</w:t>
      </w:r>
      <w:r w:rsidDel="00000000" w:rsidR="00000000" w:rsidRPr="00000000">
        <w:rPr>
          <w:highlight w:val="white"/>
          <w:rtl w:val="0"/>
        </w:rPr>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"OrderID": "654654",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"LineItemID": "1001",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"QuantityShipped":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03jrtd1bpcd" w:id="5"/>
      <w:bookmarkEnd w:id="5"/>
      <w:r w:rsidDel="00000000" w:rsidR="00000000" w:rsidRPr="00000000">
        <w:rPr>
          <w:rtl w:val="0"/>
        </w:rPr>
        <w:t xml:space="preserve">## 3. Deleting an Item from a Shipment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remove an item from a shipment you will need to pass the following IDs to the resource below. `buyerID`,`shipmentID`, `orderID`,`lineitemID`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[Delete Item](https://documentation.ordercloud.io/api-reference#Shipments_DeleteItem)&lt;/div&gt;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t xml:space="preserve">https://api.ordercloud.io/shipments/{shipmentID}/items/{orderID}/{lineItemID}</w:t>
      </w:r>
      <w:r w:rsidDel="00000000" w:rsidR="00000000" w:rsidRPr="00000000">
        <w:rPr>
          <w:rtl w:val="0"/>
        </w:rPr>
        <w:t xml:space="preserve"> HTTP/1.1</w:t>
      </w:r>
      <w:r w:rsidDel="00000000" w:rsidR="00000000" w:rsidRPr="00000000">
        <w:rPr>
          <w:highlight w:val="white"/>
          <w:rtl w:val="0"/>
        </w:rPr>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Notice we did not need to send a request body to this endpoint, all of the necessary parameters were in the route.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32"/>
          <w:szCs w:val="32"/>
          <w:rtl w:val="0"/>
        </w:rPr>
        <w:t xml:space="preserve">## Conclusion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be able to create a shipment, create a shipment with multiple line items, and modify items in a shipment.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1" w:date="2017-12-21T18:33: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comment>
  <w:comment w:author="Miranda Posthumus" w:id="0" w:date="2017-12-21T18:31: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